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C51A" w14:textId="77777777" w:rsidR="00382273" w:rsidRPr="00382273" w:rsidRDefault="00382273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sz w:val="44"/>
          <w:szCs w:val="32"/>
          <w:lang w:val="fr-FR"/>
        </w:rPr>
      </w:pPr>
      <w:r w:rsidRPr="00382273">
        <w:rPr>
          <w:rFonts w:asciiTheme="majorHAnsi" w:hAnsiTheme="majorHAnsi" w:cs="Times New Roman"/>
          <w:b/>
          <w:sz w:val="44"/>
          <w:szCs w:val="32"/>
          <w:lang w:val="fr-FR"/>
        </w:rPr>
        <w:t xml:space="preserve">Fiche synthétique d’étude </w:t>
      </w:r>
      <w:proofErr w:type="spellStart"/>
      <w:r w:rsidRPr="00382273">
        <w:rPr>
          <w:rFonts w:asciiTheme="majorHAnsi" w:hAnsiTheme="majorHAnsi" w:cs="Times New Roman"/>
          <w:b/>
          <w:sz w:val="44"/>
          <w:szCs w:val="32"/>
          <w:lang w:val="fr-FR"/>
        </w:rPr>
        <w:t>Traumabase</w:t>
      </w:r>
      <w:proofErr w:type="spellEnd"/>
    </w:p>
    <w:p w14:paraId="120C7D18" w14:textId="77777777" w:rsidR="00382273" w:rsidRPr="00382273" w:rsidRDefault="00382273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sz w:val="44"/>
          <w:szCs w:val="32"/>
          <w:lang w:val="fr-FR"/>
        </w:rPr>
      </w:pPr>
    </w:p>
    <w:p w14:paraId="21F2E765" w14:textId="2B8906E0" w:rsidR="008C34BF" w:rsidRPr="005E3A8B" w:rsidRDefault="00382273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fr-FR"/>
        </w:rPr>
      </w:pPr>
      <w:r w:rsidRPr="005E3A8B">
        <w:rPr>
          <w:rFonts w:asciiTheme="majorHAnsi" w:hAnsiTheme="majorHAnsi" w:cs="Times New Roman"/>
          <w:b/>
          <w:lang w:val="fr-FR"/>
        </w:rPr>
        <w:t>Intitulé de l’étude (Titre officiel) :</w:t>
      </w:r>
    </w:p>
    <w:p w14:paraId="271E87E2" w14:textId="677721C2" w:rsidR="008B00C3" w:rsidRPr="0091361A" w:rsidRDefault="00F00169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lang w:val="en-US"/>
        </w:rPr>
      </w:pPr>
      <w:r w:rsidRPr="0091361A">
        <w:rPr>
          <w:rFonts w:asciiTheme="majorHAnsi" w:hAnsiTheme="majorHAnsi" w:cs="Times New Roman"/>
          <w:color w:val="000000" w:themeColor="text1"/>
          <w:lang w:val="en-US"/>
        </w:rPr>
        <w:t xml:space="preserve">Assessing initial brain perfusion status with transcranial Doppler in patients with trauma brain injury: what contribution to predict </w:t>
      </w:r>
      <w:proofErr w:type="gramStart"/>
      <w:r w:rsidRPr="0091361A">
        <w:rPr>
          <w:rFonts w:asciiTheme="majorHAnsi" w:hAnsiTheme="majorHAnsi" w:cs="Times New Roman"/>
          <w:color w:val="000000" w:themeColor="text1"/>
          <w:lang w:val="en-US"/>
        </w:rPr>
        <w:t>outcome ?</w:t>
      </w:r>
      <w:proofErr w:type="gramEnd"/>
    </w:p>
    <w:p w14:paraId="66F59FF5" w14:textId="77777777" w:rsidR="008B00C3" w:rsidRPr="00B255F5" w:rsidRDefault="008B00C3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en-US"/>
        </w:rPr>
      </w:pPr>
    </w:p>
    <w:p w14:paraId="71531BDA" w14:textId="26154C68" w:rsidR="00982339" w:rsidRPr="00B255F5" w:rsidRDefault="00982339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en-US"/>
        </w:rPr>
      </w:pPr>
    </w:p>
    <w:p w14:paraId="5DD70601" w14:textId="1B16A2AC" w:rsidR="002D4CDD" w:rsidRPr="005E3A8B" w:rsidRDefault="00481C8B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fr-FR"/>
        </w:rPr>
      </w:pPr>
      <w:r w:rsidRPr="005E3A8B">
        <w:rPr>
          <w:rFonts w:asciiTheme="majorHAnsi" w:hAnsiTheme="majorHAnsi" w:cs="Times New Roman"/>
          <w:b/>
          <w:lang w:val="fr-FR"/>
        </w:rPr>
        <w:t>Centre initiateur :</w:t>
      </w:r>
      <w:r w:rsidR="00E503DC" w:rsidRPr="005E3A8B">
        <w:rPr>
          <w:rFonts w:asciiTheme="majorHAnsi" w:hAnsiTheme="majorHAnsi" w:cs="Times New Roman"/>
          <w:b/>
          <w:lang w:val="fr-FR"/>
        </w:rPr>
        <w:t xml:space="preserve"> </w:t>
      </w:r>
      <w:r w:rsidR="005E3A8B" w:rsidRPr="005E3A8B">
        <w:rPr>
          <w:rFonts w:asciiTheme="majorHAnsi" w:hAnsiTheme="majorHAnsi" w:cs="Times New Roman"/>
          <w:lang w:val="fr-FR"/>
        </w:rPr>
        <w:t>CHU</w:t>
      </w:r>
      <w:r w:rsidR="005E3A8B">
        <w:rPr>
          <w:rFonts w:asciiTheme="majorHAnsi" w:hAnsiTheme="majorHAnsi" w:cs="Times New Roman"/>
          <w:b/>
          <w:lang w:val="fr-FR"/>
        </w:rPr>
        <w:t xml:space="preserve"> </w:t>
      </w:r>
      <w:r w:rsidR="00E503DC" w:rsidRPr="005E3A8B">
        <w:rPr>
          <w:rFonts w:asciiTheme="majorHAnsi" w:hAnsiTheme="majorHAnsi" w:cs="Times New Roman"/>
          <w:lang w:val="fr-FR"/>
        </w:rPr>
        <w:t>Bicêtre</w:t>
      </w:r>
    </w:p>
    <w:p w14:paraId="040B39EE" w14:textId="77777777" w:rsidR="002D4CDD" w:rsidRPr="005E3A8B" w:rsidRDefault="002D4CDD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fr-FR"/>
        </w:rPr>
      </w:pPr>
    </w:p>
    <w:p w14:paraId="3DBA15A2" w14:textId="217A47D0" w:rsidR="00382273" w:rsidRPr="005E3A8B" w:rsidRDefault="00A07870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fr-FR"/>
        </w:rPr>
      </w:pPr>
      <w:proofErr w:type="spellStart"/>
      <w:r w:rsidRPr="005E3A8B">
        <w:rPr>
          <w:rFonts w:asciiTheme="majorHAnsi" w:hAnsiTheme="majorHAnsi" w:cs="Times New Roman"/>
          <w:b/>
          <w:lang w:val="fr-FR"/>
        </w:rPr>
        <w:t>Etat</w:t>
      </w:r>
      <w:proofErr w:type="spellEnd"/>
      <w:r w:rsidRPr="005E3A8B">
        <w:rPr>
          <w:rFonts w:asciiTheme="majorHAnsi" w:hAnsiTheme="majorHAnsi" w:cs="Times New Roman"/>
          <w:b/>
          <w:lang w:val="fr-FR"/>
        </w:rPr>
        <w:t xml:space="preserve"> de la </w:t>
      </w:r>
      <w:proofErr w:type="gramStart"/>
      <w:r w:rsidRPr="005E3A8B">
        <w:rPr>
          <w:rFonts w:asciiTheme="majorHAnsi" w:hAnsiTheme="majorHAnsi" w:cs="Times New Roman"/>
          <w:b/>
          <w:lang w:val="fr-FR"/>
        </w:rPr>
        <w:t>question</w:t>
      </w:r>
      <w:r w:rsidR="00382273" w:rsidRPr="005E3A8B">
        <w:rPr>
          <w:rFonts w:asciiTheme="majorHAnsi" w:hAnsiTheme="majorHAnsi" w:cs="Times New Roman"/>
          <w:b/>
          <w:lang w:val="fr-FR"/>
        </w:rPr>
        <w:t>:</w:t>
      </w:r>
      <w:proofErr w:type="gramEnd"/>
    </w:p>
    <w:p w14:paraId="44719C30" w14:textId="64A2F757" w:rsidR="00F77F8E" w:rsidRDefault="000F75E7" w:rsidP="0030494D">
      <w:pPr>
        <w:jc w:val="both"/>
        <w:rPr>
          <w:rFonts w:ascii="Calibri" w:hAnsi="Calibri" w:cs="Calibri"/>
          <w:lang w:val="fr-FR"/>
        </w:rPr>
      </w:pPr>
      <w:r w:rsidRPr="0001234D">
        <w:rPr>
          <w:rFonts w:ascii="Calibri" w:hAnsi="Calibri" w:cs="Calibri"/>
          <w:lang w:val="fr-FR"/>
        </w:rPr>
        <w:t xml:space="preserve">Le traumatisme crânien est devenu la première cause de mortalité en traumatologie </w:t>
      </w:r>
      <w:r w:rsidR="003120A0">
        <w:rPr>
          <w:rFonts w:ascii="Calibri" w:hAnsi="Calibri" w:cs="Calibri"/>
          <w:lang w:val="fr-FR"/>
        </w:rPr>
        <w:t>devant</w:t>
      </w:r>
      <w:r w:rsidRPr="0001234D">
        <w:rPr>
          <w:rFonts w:ascii="Calibri" w:hAnsi="Calibri" w:cs="Calibri"/>
          <w:lang w:val="fr-FR"/>
        </w:rPr>
        <w:t xml:space="preserve"> l’hémorragie. </w:t>
      </w:r>
      <w:r w:rsidR="00F31C68">
        <w:rPr>
          <w:rFonts w:ascii="Calibri" w:hAnsi="Calibri" w:cs="Calibri"/>
          <w:lang w:val="fr-FR"/>
        </w:rPr>
        <w:t>Il est bien établi que la gravité clinique du traumatisme crânien (GCS score, gravité des lésions tomodensitométriques, réactivité pupillaire)</w:t>
      </w:r>
      <w:r w:rsidR="005878DF">
        <w:rPr>
          <w:rFonts w:ascii="Calibri" w:hAnsi="Calibri" w:cs="Calibri"/>
          <w:lang w:val="fr-FR"/>
        </w:rPr>
        <w:t>, la survenue d’agressions cérébrales systémiques seconda</w:t>
      </w:r>
      <w:r w:rsidR="0062228A">
        <w:rPr>
          <w:rFonts w:ascii="Calibri" w:hAnsi="Calibri" w:cs="Calibri"/>
          <w:lang w:val="fr-FR"/>
        </w:rPr>
        <w:t xml:space="preserve">ires (hypoxie, hypotension) ainsi que la sévérité des lésions </w:t>
      </w:r>
      <w:r w:rsidR="001F08AD">
        <w:rPr>
          <w:rFonts w:ascii="Calibri" w:hAnsi="Calibri" w:cs="Calibri"/>
          <w:lang w:val="fr-FR"/>
        </w:rPr>
        <w:t xml:space="preserve">traumatiques </w:t>
      </w:r>
      <w:r w:rsidR="0062228A">
        <w:rPr>
          <w:rFonts w:ascii="Calibri" w:hAnsi="Calibri" w:cs="Calibri"/>
          <w:lang w:val="fr-FR"/>
        </w:rPr>
        <w:t xml:space="preserve">extra crâniennes </w:t>
      </w:r>
      <w:r w:rsidR="001F08AD">
        <w:rPr>
          <w:rFonts w:ascii="Calibri" w:hAnsi="Calibri" w:cs="Calibri"/>
          <w:lang w:val="fr-FR"/>
        </w:rPr>
        <w:t>sont associées au pronostic</w:t>
      </w:r>
      <w:r w:rsidR="00A1679F">
        <w:rPr>
          <w:rFonts w:ascii="Calibri" w:hAnsi="Calibri" w:cs="Calibri"/>
          <w:lang w:val="fr-FR"/>
        </w:rPr>
        <w:t xml:space="preserve"> des patients traumatisés crâniens</w:t>
      </w:r>
      <w:r w:rsidR="001F08AD">
        <w:rPr>
          <w:rFonts w:ascii="Calibri" w:hAnsi="Calibri" w:cs="Calibri"/>
          <w:lang w:val="fr-FR"/>
        </w:rPr>
        <w:t>. Ces éléments constituent d’ailleurs les variables des principaux scores prédictifs (mortalité, devenir neurologiq</w:t>
      </w:r>
      <w:r w:rsidR="00192DBA">
        <w:rPr>
          <w:rFonts w:ascii="Calibri" w:hAnsi="Calibri" w:cs="Calibri"/>
          <w:lang w:val="fr-FR"/>
        </w:rPr>
        <w:t xml:space="preserve">ue) </w:t>
      </w:r>
      <w:r w:rsidR="001F08AD">
        <w:rPr>
          <w:rFonts w:ascii="Calibri" w:hAnsi="Calibri" w:cs="Calibri"/>
          <w:lang w:val="fr-FR"/>
        </w:rPr>
        <w:t>après traumatisme crânien : IMPACT et CRASH</w:t>
      </w:r>
      <w:r w:rsidR="00363914">
        <w:rPr>
          <w:rFonts w:ascii="Calibri" w:hAnsi="Calibri" w:cs="Calibri"/>
          <w:lang w:val="fr-FR"/>
        </w:rPr>
        <w:t xml:space="preserve"> (</w:t>
      </w:r>
      <w:proofErr w:type="spellStart"/>
      <w:r w:rsidR="0063381A">
        <w:rPr>
          <w:rFonts w:ascii="Calibri" w:hAnsi="Calibri" w:cs="Calibri"/>
          <w:lang w:val="fr-FR"/>
        </w:rPr>
        <w:t>Steyergberg</w:t>
      </w:r>
      <w:proofErr w:type="spellEnd"/>
      <w:r w:rsidR="0063381A">
        <w:rPr>
          <w:rFonts w:ascii="Calibri" w:hAnsi="Calibri" w:cs="Calibri"/>
          <w:lang w:val="fr-FR"/>
        </w:rPr>
        <w:t xml:space="preserve"> et al, PLOS </w:t>
      </w:r>
      <w:proofErr w:type="spellStart"/>
      <w:r w:rsidR="0063381A">
        <w:rPr>
          <w:rFonts w:ascii="Calibri" w:hAnsi="Calibri" w:cs="Calibri"/>
          <w:lang w:val="fr-FR"/>
        </w:rPr>
        <w:t>med</w:t>
      </w:r>
      <w:proofErr w:type="spellEnd"/>
      <w:r w:rsidR="0063381A">
        <w:rPr>
          <w:rFonts w:ascii="Calibri" w:hAnsi="Calibri" w:cs="Calibri"/>
          <w:lang w:val="fr-FR"/>
        </w:rPr>
        <w:t xml:space="preserve"> 2008 </w:t>
      </w:r>
      <w:r w:rsidR="000E4142">
        <w:rPr>
          <w:rFonts w:ascii="Calibri" w:hAnsi="Calibri" w:cs="Calibri"/>
          <w:lang w:val="fr-FR"/>
        </w:rPr>
        <w:t>–</w:t>
      </w:r>
      <w:r w:rsidR="0063381A">
        <w:rPr>
          <w:rFonts w:ascii="Calibri" w:hAnsi="Calibri" w:cs="Calibri"/>
          <w:lang w:val="fr-FR"/>
        </w:rPr>
        <w:t xml:space="preserve"> </w:t>
      </w:r>
      <w:r w:rsidR="000E4142">
        <w:rPr>
          <w:rFonts w:ascii="Calibri" w:hAnsi="Calibri" w:cs="Calibri"/>
          <w:lang w:val="fr-FR"/>
        </w:rPr>
        <w:t>MRC CRASH trial</w:t>
      </w:r>
      <w:r w:rsidR="00AB61BA">
        <w:rPr>
          <w:rFonts w:ascii="Calibri" w:hAnsi="Calibri" w:cs="Calibri"/>
          <w:lang w:val="fr-FR"/>
        </w:rPr>
        <w:t>,</w:t>
      </w:r>
      <w:r w:rsidR="000E4142">
        <w:rPr>
          <w:rFonts w:ascii="Calibri" w:hAnsi="Calibri" w:cs="Calibri"/>
          <w:lang w:val="fr-FR"/>
        </w:rPr>
        <w:t xml:space="preserve"> BMJ 2008</w:t>
      </w:r>
      <w:r w:rsidR="00363914">
        <w:rPr>
          <w:rFonts w:ascii="Calibri" w:hAnsi="Calibri" w:cs="Calibri"/>
          <w:lang w:val="fr-FR"/>
        </w:rPr>
        <w:t>)</w:t>
      </w:r>
      <w:r w:rsidR="001F08AD">
        <w:rPr>
          <w:rFonts w:ascii="Calibri" w:hAnsi="Calibri" w:cs="Calibri"/>
          <w:lang w:val="fr-FR"/>
        </w:rPr>
        <w:t xml:space="preserve">. </w:t>
      </w:r>
      <w:r w:rsidR="00F77F8E">
        <w:rPr>
          <w:rFonts w:ascii="Calibri" w:hAnsi="Calibri" w:cs="Calibri"/>
          <w:lang w:val="fr-FR"/>
        </w:rPr>
        <w:t>Cependant, a</w:t>
      </w:r>
      <w:r w:rsidR="008732A3">
        <w:rPr>
          <w:rFonts w:ascii="Calibri" w:hAnsi="Calibri" w:cs="Calibri"/>
          <w:lang w:val="fr-FR"/>
        </w:rPr>
        <w:t xml:space="preserve">ucun de ces scores n’a intégré de variable </w:t>
      </w:r>
      <w:r w:rsidR="00F77F8E">
        <w:rPr>
          <w:rFonts w:ascii="Calibri" w:hAnsi="Calibri" w:cs="Calibri"/>
          <w:lang w:val="fr-FR"/>
        </w:rPr>
        <w:t xml:space="preserve">évaluant l’état de la perfusion cérébrale à la phase </w:t>
      </w:r>
      <w:r w:rsidR="00363914">
        <w:rPr>
          <w:rFonts w:ascii="Calibri" w:hAnsi="Calibri" w:cs="Calibri"/>
          <w:lang w:val="fr-FR"/>
        </w:rPr>
        <w:t>aiguë</w:t>
      </w:r>
      <w:r w:rsidR="00F77F8E">
        <w:rPr>
          <w:rFonts w:ascii="Calibri" w:hAnsi="Calibri" w:cs="Calibri"/>
          <w:lang w:val="fr-FR"/>
        </w:rPr>
        <w:t xml:space="preserve"> du traumatisme.</w:t>
      </w:r>
    </w:p>
    <w:p w14:paraId="6069DD5E" w14:textId="1F257011" w:rsidR="00192DBA" w:rsidRDefault="00192DBA" w:rsidP="00800435">
      <w:pPr>
        <w:jc w:val="both"/>
        <w:rPr>
          <w:rFonts w:ascii="Calibri" w:hAnsi="Calibri"/>
          <w:lang w:val="fr-FR"/>
        </w:rPr>
      </w:pPr>
      <w:r w:rsidRPr="0007387C">
        <w:rPr>
          <w:rFonts w:ascii="Calibri" w:hAnsi="Calibri"/>
          <w:lang w:val="fr-FR"/>
        </w:rPr>
        <w:t xml:space="preserve">Le Doppler </w:t>
      </w:r>
      <w:proofErr w:type="spellStart"/>
      <w:r w:rsidRPr="0007387C">
        <w:rPr>
          <w:rFonts w:ascii="Calibri" w:hAnsi="Calibri"/>
          <w:lang w:val="fr-FR"/>
        </w:rPr>
        <w:t>transcrânien</w:t>
      </w:r>
      <w:proofErr w:type="spellEnd"/>
      <w:r w:rsidRPr="0007387C">
        <w:rPr>
          <w:rFonts w:ascii="Calibri" w:hAnsi="Calibri"/>
          <w:lang w:val="fr-FR"/>
        </w:rPr>
        <w:t xml:space="preserve"> (DTC) </w:t>
      </w:r>
      <w:r>
        <w:rPr>
          <w:rFonts w:ascii="Calibri" w:hAnsi="Calibri"/>
          <w:lang w:val="fr-FR"/>
        </w:rPr>
        <w:t xml:space="preserve">est </w:t>
      </w:r>
      <w:r w:rsidR="00ED2396">
        <w:rPr>
          <w:rFonts w:ascii="Calibri" w:hAnsi="Calibri"/>
          <w:lang w:val="fr-FR"/>
        </w:rPr>
        <w:t>proposé comme</w:t>
      </w:r>
      <w:r>
        <w:rPr>
          <w:rFonts w:ascii="Calibri" w:hAnsi="Calibri"/>
          <w:lang w:val="fr-FR"/>
        </w:rPr>
        <w:t xml:space="preserve"> instrument diagno</w:t>
      </w:r>
      <w:r w:rsidR="00ED2396">
        <w:rPr>
          <w:rFonts w:ascii="Calibri" w:hAnsi="Calibri"/>
          <w:lang w:val="fr-FR"/>
        </w:rPr>
        <w:t xml:space="preserve">stique d'un bas débit </w:t>
      </w:r>
      <w:r w:rsidR="00363914">
        <w:rPr>
          <w:rFonts w:ascii="Calibri" w:hAnsi="Calibri"/>
          <w:lang w:val="fr-FR"/>
        </w:rPr>
        <w:t xml:space="preserve">sanguin </w:t>
      </w:r>
      <w:r w:rsidR="00ED2396">
        <w:rPr>
          <w:rFonts w:ascii="Calibri" w:hAnsi="Calibri"/>
          <w:lang w:val="fr-FR"/>
        </w:rPr>
        <w:t xml:space="preserve">cérébral à l’arrivée du patient traumatisé crânien à l’hôpital. </w:t>
      </w:r>
      <w:r w:rsidR="003B6759" w:rsidRPr="0007387C">
        <w:rPr>
          <w:rFonts w:ascii="Calibri" w:hAnsi="Calibri"/>
          <w:lang w:val="fr-FR"/>
        </w:rPr>
        <w:t>Dans une population de patients trauma</w:t>
      </w:r>
      <w:r w:rsidR="003B6759">
        <w:rPr>
          <w:rFonts w:ascii="Calibri" w:hAnsi="Calibri"/>
          <w:lang w:val="fr-FR"/>
        </w:rPr>
        <w:t>tisés crâniens modérés (</w:t>
      </w:r>
      <w:r w:rsidR="003B6759" w:rsidRPr="0007387C">
        <w:rPr>
          <w:rFonts w:ascii="Calibri" w:hAnsi="Calibri"/>
          <w:lang w:val="fr-FR"/>
        </w:rPr>
        <w:t>GCS</w:t>
      </w:r>
      <w:r w:rsidR="003B6759">
        <w:rPr>
          <w:rFonts w:ascii="Calibri" w:hAnsi="Calibri"/>
          <w:lang w:val="fr-FR"/>
        </w:rPr>
        <w:t xml:space="preserve"> score </w:t>
      </w:r>
      <w:r w:rsidR="003B6759" w:rsidRPr="0007387C">
        <w:rPr>
          <w:rFonts w:ascii="Calibri" w:hAnsi="Calibri"/>
          <w:lang w:val="fr-FR"/>
        </w:rPr>
        <w:t xml:space="preserve">entre 9 et </w:t>
      </w:r>
      <w:r w:rsidR="003B6759">
        <w:rPr>
          <w:rFonts w:ascii="Calibri" w:hAnsi="Calibri"/>
          <w:lang w:val="fr-FR"/>
        </w:rPr>
        <w:t>14)</w:t>
      </w:r>
      <w:r w:rsidR="003B6759" w:rsidRPr="0007387C">
        <w:rPr>
          <w:rFonts w:ascii="Calibri" w:hAnsi="Calibri"/>
          <w:lang w:val="fr-FR"/>
        </w:rPr>
        <w:t xml:space="preserve"> </w:t>
      </w:r>
      <w:r w:rsidR="003B6759">
        <w:rPr>
          <w:rFonts w:ascii="Calibri" w:hAnsi="Calibri"/>
          <w:lang w:val="fr-FR"/>
        </w:rPr>
        <w:t>l’aggravation neurologique</w:t>
      </w:r>
      <w:r w:rsidR="003B6759" w:rsidRPr="0007387C">
        <w:rPr>
          <w:rFonts w:ascii="Calibri" w:hAnsi="Calibri"/>
          <w:lang w:val="fr-FR"/>
        </w:rPr>
        <w:t xml:space="preserve"> </w:t>
      </w:r>
      <w:r w:rsidR="003B6759">
        <w:rPr>
          <w:rFonts w:ascii="Calibri" w:hAnsi="Calibri"/>
          <w:lang w:val="fr-FR"/>
        </w:rPr>
        <w:t xml:space="preserve">survenait chez les patients qui avaient un </w:t>
      </w:r>
      <w:r w:rsidR="001675D2">
        <w:rPr>
          <w:rFonts w:ascii="Calibri" w:hAnsi="Calibri"/>
          <w:lang w:val="fr-FR"/>
        </w:rPr>
        <w:t xml:space="preserve">index de </w:t>
      </w:r>
      <w:proofErr w:type="spellStart"/>
      <w:r w:rsidR="001675D2">
        <w:rPr>
          <w:rFonts w:ascii="Calibri" w:hAnsi="Calibri"/>
          <w:lang w:val="fr-FR"/>
        </w:rPr>
        <w:t>pulsati</w:t>
      </w:r>
      <w:r w:rsidR="008B00C3">
        <w:rPr>
          <w:rFonts w:ascii="Calibri" w:hAnsi="Calibri"/>
          <w:lang w:val="fr-FR"/>
        </w:rPr>
        <w:t>l</w:t>
      </w:r>
      <w:r w:rsidR="001675D2">
        <w:rPr>
          <w:rFonts w:ascii="Calibri" w:hAnsi="Calibri"/>
          <w:lang w:val="fr-FR"/>
        </w:rPr>
        <w:t>ité</w:t>
      </w:r>
      <w:proofErr w:type="spellEnd"/>
      <w:r w:rsidR="001675D2">
        <w:rPr>
          <w:rFonts w:ascii="Calibri" w:hAnsi="Calibri"/>
          <w:lang w:val="fr-FR"/>
        </w:rPr>
        <w:t xml:space="preserve"> (</w:t>
      </w:r>
      <w:r w:rsidR="003B6759" w:rsidRPr="0007387C">
        <w:rPr>
          <w:rFonts w:ascii="Calibri" w:hAnsi="Calibri"/>
          <w:lang w:val="fr-FR"/>
        </w:rPr>
        <w:t>IP</w:t>
      </w:r>
      <w:r w:rsidR="001675D2">
        <w:rPr>
          <w:rFonts w:ascii="Calibri" w:hAnsi="Calibri"/>
          <w:lang w:val="fr-FR"/>
        </w:rPr>
        <w:t>)</w:t>
      </w:r>
      <w:r w:rsidR="003B6759" w:rsidRPr="0007387C">
        <w:rPr>
          <w:rFonts w:ascii="Calibri" w:hAnsi="Calibri"/>
          <w:lang w:val="fr-FR"/>
        </w:rPr>
        <w:t xml:space="preserve"> &gt;1,25 et/ou une vélocité diastolique &lt; 25 cm.s</w:t>
      </w:r>
      <w:r w:rsidR="003B6759" w:rsidRPr="0007387C">
        <w:rPr>
          <w:rFonts w:ascii="Calibri" w:hAnsi="Calibri"/>
          <w:vertAlign w:val="superscript"/>
          <w:lang w:val="fr-FR"/>
        </w:rPr>
        <w:t>-1</w:t>
      </w:r>
      <w:r w:rsidR="00363914">
        <w:rPr>
          <w:rFonts w:ascii="Calibri" w:hAnsi="Calibri"/>
          <w:lang w:val="fr-FR"/>
        </w:rPr>
        <w:t>(</w:t>
      </w:r>
      <w:proofErr w:type="spellStart"/>
      <w:r w:rsidR="00363914">
        <w:rPr>
          <w:rFonts w:ascii="Calibri" w:hAnsi="Calibri"/>
          <w:lang w:val="fr-FR"/>
        </w:rPr>
        <w:t>Bouzat</w:t>
      </w:r>
      <w:proofErr w:type="spellEnd"/>
      <w:r w:rsidR="00363914">
        <w:rPr>
          <w:rFonts w:ascii="Calibri" w:hAnsi="Calibri"/>
          <w:lang w:val="fr-FR"/>
        </w:rPr>
        <w:t xml:space="preserve"> et al</w:t>
      </w:r>
      <w:r w:rsidR="00D158E2">
        <w:rPr>
          <w:rFonts w:ascii="Calibri" w:hAnsi="Calibri"/>
          <w:lang w:val="fr-FR"/>
        </w:rPr>
        <w:t xml:space="preserve"> J </w:t>
      </w:r>
      <w:proofErr w:type="spellStart"/>
      <w:r w:rsidR="00D158E2">
        <w:rPr>
          <w:rFonts w:ascii="Calibri" w:hAnsi="Calibri"/>
          <w:lang w:val="fr-FR"/>
        </w:rPr>
        <w:t>Neurosugery</w:t>
      </w:r>
      <w:proofErr w:type="spellEnd"/>
      <w:r w:rsidR="00D158E2">
        <w:rPr>
          <w:rFonts w:ascii="Calibri" w:hAnsi="Calibri"/>
          <w:lang w:val="fr-FR"/>
        </w:rPr>
        <w:t xml:space="preserve"> 2011</w:t>
      </w:r>
      <w:r w:rsidR="00363914">
        <w:rPr>
          <w:rFonts w:ascii="Calibri" w:hAnsi="Calibri"/>
          <w:lang w:val="fr-FR"/>
        </w:rPr>
        <w:t>).</w:t>
      </w:r>
      <w:r w:rsidR="003B6759">
        <w:rPr>
          <w:rFonts w:ascii="Calibri" w:hAnsi="Calibri"/>
          <w:lang w:val="fr-FR"/>
        </w:rPr>
        <w:t xml:space="preserve"> </w:t>
      </w:r>
      <w:r w:rsidR="00210EEE">
        <w:rPr>
          <w:rFonts w:ascii="Calibri" w:hAnsi="Calibri"/>
          <w:lang w:val="fr-FR"/>
        </w:rPr>
        <w:t>Chez les patients traumatisés cr</w:t>
      </w:r>
      <w:r w:rsidR="00363914">
        <w:rPr>
          <w:rFonts w:ascii="Calibri" w:hAnsi="Calibri"/>
          <w:lang w:val="fr-FR"/>
        </w:rPr>
        <w:t xml:space="preserve">âniens graves, un IP &gt; 1,4 associé à une vélocité diastolique inférieure à 20 </w:t>
      </w:r>
      <w:r w:rsidR="00363914" w:rsidRPr="0007387C">
        <w:rPr>
          <w:rFonts w:ascii="Calibri" w:hAnsi="Calibri"/>
          <w:lang w:val="fr-FR"/>
        </w:rPr>
        <w:t>cm.s</w:t>
      </w:r>
      <w:r w:rsidR="00363914" w:rsidRPr="0007387C">
        <w:rPr>
          <w:rFonts w:ascii="Calibri" w:hAnsi="Calibri"/>
          <w:vertAlign w:val="superscript"/>
          <w:lang w:val="fr-FR"/>
        </w:rPr>
        <w:t>-1</w:t>
      </w:r>
      <w:r w:rsidR="00363914">
        <w:rPr>
          <w:rFonts w:ascii="Calibri" w:hAnsi="Calibri"/>
          <w:lang w:val="fr-FR"/>
        </w:rPr>
        <w:t xml:space="preserve"> signent une </w:t>
      </w:r>
      <w:proofErr w:type="spellStart"/>
      <w:r w:rsidR="00363914">
        <w:rPr>
          <w:rFonts w:ascii="Calibri" w:hAnsi="Calibri"/>
          <w:lang w:val="fr-FR"/>
        </w:rPr>
        <w:t>hypoperfusion</w:t>
      </w:r>
      <w:proofErr w:type="spellEnd"/>
      <w:r w:rsidR="00363914">
        <w:rPr>
          <w:rFonts w:ascii="Calibri" w:hAnsi="Calibri"/>
          <w:lang w:val="fr-FR"/>
        </w:rPr>
        <w:t xml:space="preserve"> cérébrale associée à un mauvais pronostic (Ziegler et al</w:t>
      </w:r>
      <w:r w:rsidR="00D158E2">
        <w:rPr>
          <w:rFonts w:ascii="Calibri" w:hAnsi="Calibri"/>
          <w:lang w:val="fr-FR"/>
        </w:rPr>
        <w:t xml:space="preserve"> J </w:t>
      </w:r>
      <w:proofErr w:type="spellStart"/>
      <w:r w:rsidR="00D158E2">
        <w:rPr>
          <w:rFonts w:ascii="Calibri" w:hAnsi="Calibri"/>
          <w:lang w:val="fr-FR"/>
        </w:rPr>
        <w:t>Neurotrauma</w:t>
      </w:r>
      <w:proofErr w:type="spellEnd"/>
      <w:r w:rsidR="00D158E2">
        <w:rPr>
          <w:rFonts w:ascii="Calibri" w:hAnsi="Calibri"/>
          <w:lang w:val="fr-FR"/>
        </w:rPr>
        <w:t xml:space="preserve"> 2017</w:t>
      </w:r>
      <w:r w:rsidR="00363914">
        <w:rPr>
          <w:rFonts w:ascii="Calibri" w:hAnsi="Calibri"/>
          <w:lang w:val="fr-FR"/>
        </w:rPr>
        <w:t xml:space="preserve">). Des interventions thérapeutiques (niveau de PAM, </w:t>
      </w:r>
      <w:proofErr w:type="spellStart"/>
      <w:r w:rsidR="00363914">
        <w:rPr>
          <w:rFonts w:ascii="Calibri" w:hAnsi="Calibri"/>
          <w:lang w:val="fr-FR"/>
        </w:rPr>
        <w:t>osmothérapie</w:t>
      </w:r>
      <w:proofErr w:type="spellEnd"/>
      <w:r w:rsidR="00363914">
        <w:rPr>
          <w:rFonts w:ascii="Calibri" w:hAnsi="Calibri"/>
          <w:lang w:val="fr-FR"/>
        </w:rPr>
        <w:t xml:space="preserve">, </w:t>
      </w:r>
      <w:r w:rsidR="00643198">
        <w:rPr>
          <w:rFonts w:ascii="Calibri" w:hAnsi="Calibri"/>
          <w:lang w:val="fr-FR"/>
        </w:rPr>
        <w:t>modification du CO</w:t>
      </w:r>
      <w:r w:rsidR="00643198" w:rsidRPr="00643198">
        <w:rPr>
          <w:rFonts w:ascii="Calibri" w:hAnsi="Calibri"/>
          <w:vertAlign w:val="subscript"/>
          <w:lang w:val="fr-FR"/>
        </w:rPr>
        <w:t>2</w:t>
      </w:r>
      <w:r w:rsidR="00643198">
        <w:rPr>
          <w:rFonts w:ascii="Calibri" w:hAnsi="Calibri"/>
          <w:lang w:val="fr-FR"/>
        </w:rPr>
        <w:t xml:space="preserve"> artériel) permettent à partir des mesures réalisées par Doppler </w:t>
      </w:r>
      <w:proofErr w:type="spellStart"/>
      <w:r w:rsidR="00643198">
        <w:rPr>
          <w:rFonts w:ascii="Calibri" w:hAnsi="Calibri"/>
          <w:lang w:val="fr-FR"/>
        </w:rPr>
        <w:t>Transcrânien</w:t>
      </w:r>
      <w:proofErr w:type="spellEnd"/>
      <w:r w:rsidR="00643198">
        <w:rPr>
          <w:rFonts w:ascii="Calibri" w:hAnsi="Calibri"/>
          <w:lang w:val="fr-FR"/>
        </w:rPr>
        <w:t xml:space="preserve"> à l’arrivée de corriger tout ou partie d’une </w:t>
      </w:r>
      <w:proofErr w:type="spellStart"/>
      <w:r w:rsidR="00643198">
        <w:rPr>
          <w:rFonts w:ascii="Calibri" w:hAnsi="Calibri"/>
          <w:lang w:val="fr-FR"/>
        </w:rPr>
        <w:t>hypoperfusion</w:t>
      </w:r>
      <w:proofErr w:type="spellEnd"/>
      <w:r w:rsidR="00643198">
        <w:rPr>
          <w:rFonts w:ascii="Calibri" w:hAnsi="Calibri"/>
          <w:lang w:val="fr-FR"/>
        </w:rPr>
        <w:t xml:space="preserve"> cérébrale</w:t>
      </w:r>
      <w:r w:rsidR="00D158E2">
        <w:rPr>
          <w:rFonts w:ascii="Calibri" w:hAnsi="Calibri"/>
          <w:lang w:val="fr-FR"/>
        </w:rPr>
        <w:t xml:space="preserve"> (</w:t>
      </w:r>
      <w:proofErr w:type="spellStart"/>
      <w:r w:rsidR="00D158E2">
        <w:rPr>
          <w:rFonts w:ascii="Calibri" w:hAnsi="Calibri"/>
          <w:lang w:val="fr-FR"/>
        </w:rPr>
        <w:t>Ract</w:t>
      </w:r>
      <w:proofErr w:type="spellEnd"/>
      <w:r w:rsidR="00D158E2">
        <w:rPr>
          <w:rFonts w:ascii="Calibri" w:hAnsi="Calibri"/>
          <w:lang w:val="fr-FR"/>
        </w:rPr>
        <w:t xml:space="preserve"> et al</w:t>
      </w:r>
      <w:r w:rsidR="0091361A">
        <w:rPr>
          <w:rFonts w:ascii="Calibri" w:hAnsi="Calibri"/>
          <w:lang w:val="fr-FR"/>
        </w:rPr>
        <w:t>.</w:t>
      </w:r>
      <w:r w:rsidR="00D158E2">
        <w:rPr>
          <w:rFonts w:ascii="Calibri" w:hAnsi="Calibri"/>
          <w:lang w:val="fr-FR"/>
        </w:rPr>
        <w:t xml:space="preserve"> Intensive Care Med 20</w:t>
      </w:r>
      <w:r w:rsidR="001675D2">
        <w:rPr>
          <w:rFonts w:ascii="Calibri" w:hAnsi="Calibri"/>
          <w:lang w:val="fr-FR"/>
        </w:rPr>
        <w:t>0</w:t>
      </w:r>
      <w:r w:rsidR="00D158E2">
        <w:rPr>
          <w:rFonts w:ascii="Calibri" w:hAnsi="Calibri"/>
          <w:lang w:val="fr-FR"/>
        </w:rPr>
        <w:t>1)</w:t>
      </w:r>
      <w:r w:rsidR="00643198">
        <w:rPr>
          <w:rFonts w:ascii="Calibri" w:hAnsi="Calibri"/>
          <w:lang w:val="fr-FR"/>
        </w:rPr>
        <w:t>.</w:t>
      </w:r>
      <w:r w:rsidR="00363914">
        <w:rPr>
          <w:rFonts w:ascii="Calibri" w:hAnsi="Calibri"/>
          <w:lang w:val="fr-FR"/>
        </w:rPr>
        <w:t xml:space="preserve"> </w:t>
      </w:r>
    </w:p>
    <w:p w14:paraId="5CECE384" w14:textId="0944897C" w:rsidR="00363914" w:rsidRPr="0007387C" w:rsidRDefault="00363914" w:rsidP="00800435">
      <w:pPr>
        <w:jc w:val="both"/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Nous formulons l’hy</w:t>
      </w:r>
      <w:r w:rsidR="00643198">
        <w:rPr>
          <w:rFonts w:ascii="Calibri" w:hAnsi="Calibri"/>
          <w:lang w:val="fr-FR"/>
        </w:rPr>
        <w:t>po</w:t>
      </w:r>
      <w:r>
        <w:rPr>
          <w:rFonts w:ascii="Calibri" w:hAnsi="Calibri"/>
          <w:lang w:val="fr-FR"/>
        </w:rPr>
        <w:t xml:space="preserve">thèse </w:t>
      </w:r>
      <w:r w:rsidR="00643198">
        <w:rPr>
          <w:rFonts w:ascii="Calibri" w:hAnsi="Calibri"/>
          <w:lang w:val="fr-FR"/>
        </w:rPr>
        <w:t>que l’évaluation de la perfusion cérébrale par l’</w:t>
      </w:r>
      <w:r w:rsidR="009B4597">
        <w:rPr>
          <w:rFonts w:ascii="Calibri" w:hAnsi="Calibri"/>
          <w:lang w:val="fr-FR"/>
        </w:rPr>
        <w:t xml:space="preserve">index de </w:t>
      </w:r>
      <w:proofErr w:type="spellStart"/>
      <w:r w:rsidR="009B4597">
        <w:rPr>
          <w:rFonts w:ascii="Calibri" w:hAnsi="Calibri"/>
          <w:lang w:val="fr-FR"/>
        </w:rPr>
        <w:t>pulsatilité</w:t>
      </w:r>
      <w:proofErr w:type="spellEnd"/>
      <w:r w:rsidR="009B4597">
        <w:rPr>
          <w:rFonts w:ascii="Calibri" w:hAnsi="Calibri"/>
          <w:lang w:val="fr-FR"/>
        </w:rPr>
        <w:t xml:space="preserve"> mesuré</w:t>
      </w:r>
      <w:r w:rsidR="00643198">
        <w:rPr>
          <w:rFonts w:ascii="Calibri" w:hAnsi="Calibri"/>
          <w:lang w:val="fr-FR"/>
        </w:rPr>
        <w:t xml:space="preserve"> à l’arrivée du patient traumatisé crânien grave en salle de déchoquage apporte une </w:t>
      </w:r>
      <w:r w:rsidR="00EC4D23">
        <w:rPr>
          <w:rFonts w:ascii="Calibri" w:hAnsi="Calibri"/>
          <w:lang w:val="fr-FR"/>
        </w:rPr>
        <w:t xml:space="preserve">information pronostique </w:t>
      </w:r>
      <w:r w:rsidR="009B4597">
        <w:rPr>
          <w:rFonts w:ascii="Calibri" w:hAnsi="Calibri"/>
          <w:lang w:val="fr-FR"/>
        </w:rPr>
        <w:t xml:space="preserve">complémentaire aux scores de références IMPACT </w:t>
      </w:r>
      <w:r w:rsidR="00F7542F">
        <w:rPr>
          <w:rFonts w:ascii="Calibri" w:hAnsi="Calibri"/>
          <w:lang w:val="fr-FR"/>
        </w:rPr>
        <w:t xml:space="preserve">(IMPACT </w:t>
      </w:r>
      <w:proofErr w:type="spellStart"/>
      <w:r w:rsidR="00F7542F">
        <w:rPr>
          <w:rFonts w:ascii="Calibri" w:hAnsi="Calibri"/>
          <w:lang w:val="fr-FR"/>
        </w:rPr>
        <w:t>core</w:t>
      </w:r>
      <w:proofErr w:type="spellEnd"/>
      <w:r w:rsidR="00F7542F">
        <w:rPr>
          <w:rFonts w:ascii="Calibri" w:hAnsi="Calibri"/>
          <w:lang w:val="fr-FR"/>
        </w:rPr>
        <w:t>)</w:t>
      </w:r>
      <w:r w:rsidR="00974502">
        <w:rPr>
          <w:rFonts w:ascii="Calibri" w:hAnsi="Calibri"/>
          <w:lang w:val="fr-FR"/>
        </w:rPr>
        <w:t xml:space="preserve"> et CRASH (basal model)</w:t>
      </w:r>
      <w:r w:rsidR="00F7542F">
        <w:rPr>
          <w:rFonts w:ascii="Calibri" w:hAnsi="Calibri"/>
          <w:lang w:val="fr-FR"/>
        </w:rPr>
        <w:t>.</w:t>
      </w:r>
    </w:p>
    <w:p w14:paraId="6553AAA7" w14:textId="77777777" w:rsidR="000F75E7" w:rsidRDefault="000F75E7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</w:p>
    <w:p w14:paraId="1BB3A329" w14:textId="77777777" w:rsidR="00A07870" w:rsidRPr="005E3A8B" w:rsidRDefault="00A07870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fr-FR"/>
        </w:rPr>
      </w:pPr>
    </w:p>
    <w:p w14:paraId="558726BF" w14:textId="222E38CA" w:rsidR="00A07870" w:rsidRPr="005E3A8B" w:rsidRDefault="004D3BE8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fr-FR"/>
        </w:rPr>
      </w:pPr>
      <w:r w:rsidRPr="005E3A8B">
        <w:rPr>
          <w:rFonts w:asciiTheme="majorHAnsi" w:hAnsiTheme="majorHAnsi" w:cs="Times New Roman"/>
          <w:b/>
          <w:lang w:val="fr-FR"/>
        </w:rPr>
        <w:t xml:space="preserve">Position du </w:t>
      </w:r>
      <w:proofErr w:type="gramStart"/>
      <w:r w:rsidRPr="005E3A8B">
        <w:rPr>
          <w:rFonts w:asciiTheme="majorHAnsi" w:hAnsiTheme="majorHAnsi" w:cs="Times New Roman"/>
          <w:b/>
          <w:lang w:val="fr-FR"/>
        </w:rPr>
        <w:t>problème:</w:t>
      </w:r>
      <w:proofErr w:type="gramEnd"/>
    </w:p>
    <w:p w14:paraId="7A3C2764" w14:textId="7B9251F8" w:rsidR="00EC3022" w:rsidRDefault="000234D6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  <w:r>
        <w:rPr>
          <w:rFonts w:asciiTheme="majorHAnsi" w:hAnsiTheme="majorHAnsi" w:cs="Times New Roman"/>
          <w:lang w:val="fr-FR"/>
        </w:rPr>
        <w:t>1/</w:t>
      </w:r>
      <w:r w:rsidR="00364B11">
        <w:rPr>
          <w:rFonts w:asciiTheme="majorHAnsi" w:hAnsiTheme="majorHAnsi" w:cs="Times New Roman"/>
          <w:lang w:val="fr-FR"/>
        </w:rPr>
        <w:t xml:space="preserve"> Les essais thérapeutiques randomisés peinent à montrer l’efficacité des traitements proposés chez les patients traumatisés crâniens (hypothermie, craniectomie </w:t>
      </w:r>
      <w:proofErr w:type="spellStart"/>
      <w:r w:rsidR="00364B11">
        <w:rPr>
          <w:rFonts w:asciiTheme="majorHAnsi" w:hAnsiTheme="majorHAnsi" w:cs="Times New Roman"/>
          <w:lang w:val="fr-FR"/>
        </w:rPr>
        <w:t>décompressive</w:t>
      </w:r>
      <w:proofErr w:type="spellEnd"/>
      <w:r w:rsidR="00364B11">
        <w:rPr>
          <w:rFonts w:asciiTheme="majorHAnsi" w:hAnsiTheme="majorHAnsi" w:cs="Times New Roman"/>
          <w:lang w:val="fr-FR"/>
        </w:rPr>
        <w:t xml:space="preserve">, </w:t>
      </w:r>
      <w:proofErr w:type="gramStart"/>
      <w:r w:rsidR="00364B11">
        <w:rPr>
          <w:rFonts w:asciiTheme="majorHAnsi" w:hAnsiTheme="majorHAnsi" w:cs="Times New Roman"/>
          <w:lang w:val="fr-FR"/>
        </w:rPr>
        <w:t>EPO,...</w:t>
      </w:r>
      <w:proofErr w:type="gramEnd"/>
      <w:r w:rsidR="00364B11">
        <w:rPr>
          <w:rFonts w:asciiTheme="majorHAnsi" w:hAnsiTheme="majorHAnsi" w:cs="Times New Roman"/>
          <w:lang w:val="fr-FR"/>
        </w:rPr>
        <w:t xml:space="preserve">). </w:t>
      </w:r>
      <w:r w:rsidR="00FD776E">
        <w:rPr>
          <w:rFonts w:asciiTheme="majorHAnsi" w:hAnsiTheme="majorHAnsi" w:cs="Times New Roman"/>
          <w:lang w:val="fr-FR"/>
        </w:rPr>
        <w:t>Ces résultats pourraient en partie s’expliquer par le fait que la population</w:t>
      </w:r>
      <w:r w:rsidR="00A1679F">
        <w:rPr>
          <w:rFonts w:asciiTheme="majorHAnsi" w:hAnsiTheme="majorHAnsi" w:cs="Times New Roman"/>
          <w:lang w:val="fr-FR"/>
        </w:rPr>
        <w:t xml:space="preserve"> de patients traumatisés crâniens</w:t>
      </w:r>
      <w:r w:rsidR="00FD776E">
        <w:rPr>
          <w:rFonts w:asciiTheme="majorHAnsi" w:hAnsiTheme="majorHAnsi" w:cs="Times New Roman"/>
          <w:lang w:val="fr-FR"/>
        </w:rPr>
        <w:t xml:space="preserve"> </w:t>
      </w:r>
      <w:r w:rsidR="00A1679F">
        <w:rPr>
          <w:rFonts w:asciiTheme="majorHAnsi" w:hAnsiTheme="majorHAnsi" w:cs="Times New Roman"/>
          <w:lang w:val="fr-FR"/>
        </w:rPr>
        <w:t xml:space="preserve">n’est pas </w:t>
      </w:r>
      <w:r w:rsidR="00FD776E">
        <w:rPr>
          <w:rFonts w:asciiTheme="majorHAnsi" w:hAnsiTheme="majorHAnsi" w:cs="Times New Roman"/>
          <w:lang w:val="fr-FR"/>
        </w:rPr>
        <w:t xml:space="preserve">ciblée de façon adéquate. </w:t>
      </w:r>
      <w:r w:rsidR="00364B11">
        <w:rPr>
          <w:rFonts w:asciiTheme="majorHAnsi" w:hAnsiTheme="majorHAnsi" w:cs="Times New Roman"/>
          <w:lang w:val="fr-FR"/>
        </w:rPr>
        <w:t>Une meilleure stratification pr</w:t>
      </w:r>
      <w:r w:rsidR="00FD776E">
        <w:rPr>
          <w:rFonts w:asciiTheme="majorHAnsi" w:hAnsiTheme="majorHAnsi" w:cs="Times New Roman"/>
          <w:lang w:val="fr-FR"/>
        </w:rPr>
        <w:t xml:space="preserve">onostique des patients </w:t>
      </w:r>
      <w:r w:rsidR="00A1679F">
        <w:rPr>
          <w:rFonts w:asciiTheme="majorHAnsi" w:hAnsiTheme="majorHAnsi" w:cs="Times New Roman"/>
          <w:lang w:val="fr-FR"/>
        </w:rPr>
        <w:t>pourrait rendre</w:t>
      </w:r>
      <w:r w:rsidR="00364B11">
        <w:rPr>
          <w:rFonts w:asciiTheme="majorHAnsi" w:hAnsiTheme="majorHAnsi" w:cs="Times New Roman"/>
          <w:lang w:val="fr-FR"/>
        </w:rPr>
        <w:t xml:space="preserve"> les études thérapeutiques plus </w:t>
      </w:r>
      <w:r w:rsidR="00FD776E">
        <w:rPr>
          <w:rFonts w:asciiTheme="majorHAnsi" w:hAnsiTheme="majorHAnsi" w:cs="Times New Roman"/>
          <w:lang w:val="fr-FR"/>
        </w:rPr>
        <w:t>pertinentes</w:t>
      </w:r>
      <w:r w:rsidR="00364B11">
        <w:rPr>
          <w:rFonts w:asciiTheme="majorHAnsi" w:hAnsiTheme="majorHAnsi" w:cs="Times New Roman"/>
          <w:lang w:val="fr-FR"/>
        </w:rPr>
        <w:t xml:space="preserve"> (Maas</w:t>
      </w:r>
      <w:r w:rsidR="004D1487">
        <w:rPr>
          <w:rFonts w:asciiTheme="majorHAnsi" w:hAnsiTheme="majorHAnsi" w:cs="Times New Roman"/>
          <w:lang w:val="fr-FR"/>
        </w:rPr>
        <w:t xml:space="preserve"> et al,</w:t>
      </w:r>
      <w:r w:rsidR="00364B11">
        <w:rPr>
          <w:rFonts w:asciiTheme="majorHAnsi" w:hAnsiTheme="majorHAnsi" w:cs="Times New Roman"/>
          <w:lang w:val="fr-FR"/>
        </w:rPr>
        <w:t xml:space="preserve"> Lancet </w:t>
      </w:r>
      <w:proofErr w:type="spellStart"/>
      <w:r w:rsidR="00364B11">
        <w:rPr>
          <w:rFonts w:asciiTheme="majorHAnsi" w:hAnsiTheme="majorHAnsi" w:cs="Times New Roman"/>
          <w:lang w:val="fr-FR"/>
        </w:rPr>
        <w:t>Neurology</w:t>
      </w:r>
      <w:proofErr w:type="spellEnd"/>
      <w:r w:rsidR="00364B11">
        <w:rPr>
          <w:rFonts w:asciiTheme="majorHAnsi" w:hAnsiTheme="majorHAnsi" w:cs="Times New Roman"/>
          <w:lang w:val="fr-FR"/>
        </w:rPr>
        <w:t xml:space="preserve"> 2013)</w:t>
      </w:r>
      <w:r w:rsidR="00FD776E">
        <w:rPr>
          <w:rFonts w:asciiTheme="majorHAnsi" w:hAnsiTheme="majorHAnsi" w:cs="Times New Roman"/>
          <w:lang w:val="fr-FR"/>
        </w:rPr>
        <w:t>.</w:t>
      </w:r>
    </w:p>
    <w:p w14:paraId="7010CF78" w14:textId="77777777" w:rsidR="00F7542F" w:rsidRDefault="00F7542F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</w:p>
    <w:p w14:paraId="42EFCD77" w14:textId="68E574C9" w:rsidR="00EC3022" w:rsidRPr="00EC3022" w:rsidRDefault="00EC3022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  <w:r>
        <w:rPr>
          <w:rFonts w:asciiTheme="majorHAnsi" w:hAnsiTheme="majorHAnsi" w:cs="Times New Roman"/>
          <w:lang w:val="fr-FR"/>
        </w:rPr>
        <w:lastRenderedPageBreak/>
        <w:t xml:space="preserve">2/ </w:t>
      </w:r>
      <w:r w:rsidR="00E35F3E" w:rsidRPr="00EC3022">
        <w:rPr>
          <w:rFonts w:asciiTheme="majorHAnsi" w:hAnsiTheme="majorHAnsi" w:cs="Times New Roman"/>
          <w:lang w:val="fr-FR"/>
        </w:rPr>
        <w:t xml:space="preserve">Bien que le Doppler </w:t>
      </w:r>
      <w:proofErr w:type="spellStart"/>
      <w:r w:rsidR="00E35F3E" w:rsidRPr="00EC3022">
        <w:rPr>
          <w:rFonts w:asciiTheme="majorHAnsi" w:hAnsiTheme="majorHAnsi" w:cs="Times New Roman"/>
          <w:lang w:val="fr-FR"/>
        </w:rPr>
        <w:t>transcrânien</w:t>
      </w:r>
      <w:proofErr w:type="spellEnd"/>
      <w:r w:rsidR="00E35F3E" w:rsidRPr="00EC3022">
        <w:rPr>
          <w:rFonts w:asciiTheme="majorHAnsi" w:hAnsiTheme="majorHAnsi" w:cs="Times New Roman"/>
          <w:lang w:val="fr-FR"/>
        </w:rPr>
        <w:t xml:space="preserve"> soit d’utilisation répandue en </w:t>
      </w:r>
      <w:proofErr w:type="spellStart"/>
      <w:r w:rsidR="00E35F3E" w:rsidRPr="00EC3022">
        <w:rPr>
          <w:rFonts w:asciiTheme="majorHAnsi" w:hAnsiTheme="majorHAnsi" w:cs="Times New Roman"/>
          <w:lang w:val="fr-FR"/>
        </w:rPr>
        <w:t>neuroréanimation</w:t>
      </w:r>
      <w:proofErr w:type="spellEnd"/>
      <w:r w:rsidR="00E35F3E" w:rsidRPr="00EC3022">
        <w:rPr>
          <w:rFonts w:asciiTheme="majorHAnsi" w:hAnsiTheme="majorHAnsi" w:cs="Times New Roman"/>
          <w:lang w:val="fr-FR"/>
        </w:rPr>
        <w:t xml:space="preserve">, sa pratique précoce à l’accueil du patient traumatisé est « très française » car la phase d’accueil jusqu’à la sortie de </w:t>
      </w:r>
      <w:proofErr w:type="spellStart"/>
      <w:r w:rsidR="00E35F3E" w:rsidRPr="00EC3022">
        <w:rPr>
          <w:rFonts w:asciiTheme="majorHAnsi" w:hAnsiTheme="majorHAnsi" w:cs="Times New Roman"/>
          <w:lang w:val="fr-FR"/>
        </w:rPr>
        <w:t>neuroréanimation</w:t>
      </w:r>
      <w:proofErr w:type="spellEnd"/>
      <w:r w:rsidR="00E35F3E" w:rsidRPr="00EC3022">
        <w:rPr>
          <w:rFonts w:asciiTheme="majorHAnsi" w:hAnsiTheme="majorHAnsi" w:cs="Times New Roman"/>
          <w:lang w:val="fr-FR"/>
        </w:rPr>
        <w:t xml:space="preserve"> </w:t>
      </w:r>
      <w:r w:rsidR="00FD776E" w:rsidRPr="00EC3022">
        <w:rPr>
          <w:rFonts w:asciiTheme="majorHAnsi" w:hAnsiTheme="majorHAnsi" w:cs="Times New Roman"/>
          <w:lang w:val="fr-FR"/>
        </w:rPr>
        <w:t xml:space="preserve">y </w:t>
      </w:r>
      <w:r w:rsidR="00E35F3E" w:rsidRPr="00EC3022">
        <w:rPr>
          <w:rFonts w:asciiTheme="majorHAnsi" w:hAnsiTheme="majorHAnsi" w:cs="Times New Roman"/>
          <w:lang w:val="fr-FR"/>
        </w:rPr>
        <w:t xml:space="preserve">est </w:t>
      </w:r>
      <w:r w:rsidR="00A1679F">
        <w:rPr>
          <w:rFonts w:asciiTheme="majorHAnsi" w:hAnsiTheme="majorHAnsi" w:cs="Times New Roman"/>
          <w:lang w:val="fr-FR"/>
        </w:rPr>
        <w:t xml:space="preserve">bien souvent </w:t>
      </w:r>
      <w:r w:rsidR="00E35F3E" w:rsidRPr="00EC3022">
        <w:rPr>
          <w:rFonts w:asciiTheme="majorHAnsi" w:hAnsiTheme="majorHAnsi" w:cs="Times New Roman"/>
          <w:lang w:val="fr-FR"/>
        </w:rPr>
        <w:t>réalisée par la même équipe.</w:t>
      </w:r>
      <w:r w:rsidR="00FD776E" w:rsidRPr="00EC3022">
        <w:rPr>
          <w:rFonts w:asciiTheme="majorHAnsi" w:hAnsiTheme="majorHAnsi" w:cs="Times New Roman"/>
          <w:lang w:val="fr-FR"/>
        </w:rPr>
        <w:t xml:space="preserve"> </w:t>
      </w:r>
      <w:r w:rsidR="00A1679F">
        <w:rPr>
          <w:rFonts w:asciiTheme="majorHAnsi" w:hAnsiTheme="majorHAnsi" w:cs="Times New Roman"/>
          <w:lang w:val="fr-FR"/>
        </w:rPr>
        <w:t>Dans ce projet</w:t>
      </w:r>
      <w:r>
        <w:rPr>
          <w:rFonts w:asciiTheme="majorHAnsi" w:hAnsiTheme="majorHAnsi" w:cs="Times New Roman"/>
          <w:lang w:val="fr-FR"/>
        </w:rPr>
        <w:t xml:space="preserve">, </w:t>
      </w:r>
      <w:r>
        <w:rPr>
          <w:rFonts w:asciiTheme="majorHAnsi" w:hAnsiTheme="majorHAnsi"/>
          <w:lang w:val="fr-FR"/>
        </w:rPr>
        <w:t>l</w:t>
      </w:r>
      <w:r w:rsidRPr="00EC3022">
        <w:rPr>
          <w:rFonts w:asciiTheme="majorHAnsi" w:hAnsiTheme="majorHAnsi"/>
          <w:lang w:val="fr-FR"/>
        </w:rPr>
        <w:t xml:space="preserve">’approche est </w:t>
      </w:r>
      <w:r w:rsidR="00A1679F">
        <w:rPr>
          <w:rFonts w:asciiTheme="majorHAnsi" w:hAnsiTheme="majorHAnsi"/>
          <w:lang w:val="fr-FR"/>
        </w:rPr>
        <w:t xml:space="preserve">certes </w:t>
      </w:r>
      <w:r w:rsidRPr="00EC3022">
        <w:rPr>
          <w:rFonts w:asciiTheme="majorHAnsi" w:hAnsiTheme="majorHAnsi"/>
          <w:lang w:val="fr-FR"/>
        </w:rPr>
        <w:t xml:space="preserve">basée sur la prédiction du </w:t>
      </w:r>
      <w:r w:rsidR="00A1679F">
        <w:rPr>
          <w:rFonts w:asciiTheme="majorHAnsi" w:hAnsiTheme="majorHAnsi"/>
          <w:lang w:val="fr-FR"/>
        </w:rPr>
        <w:t>devenir (mortal</w:t>
      </w:r>
      <w:r>
        <w:rPr>
          <w:rFonts w:asciiTheme="majorHAnsi" w:hAnsiTheme="majorHAnsi"/>
          <w:lang w:val="fr-FR"/>
        </w:rPr>
        <w:t>ité)</w:t>
      </w:r>
      <w:r w:rsidRPr="00EC3022">
        <w:rPr>
          <w:rFonts w:asciiTheme="majorHAnsi" w:hAnsiTheme="majorHAnsi"/>
          <w:lang w:val="fr-FR"/>
        </w:rPr>
        <w:t xml:space="preserve"> et pas sur le fait que le DTC améliore le pronostic ou modifie les pratiques. Toutefois, en montrant </w:t>
      </w:r>
      <w:r>
        <w:rPr>
          <w:rFonts w:asciiTheme="majorHAnsi" w:hAnsiTheme="majorHAnsi"/>
          <w:lang w:val="fr-FR"/>
        </w:rPr>
        <w:t xml:space="preserve">également, à partir des données de la </w:t>
      </w:r>
      <w:proofErr w:type="spellStart"/>
      <w:r>
        <w:rPr>
          <w:rFonts w:asciiTheme="majorHAnsi" w:hAnsiTheme="majorHAnsi"/>
          <w:lang w:val="fr-FR"/>
        </w:rPr>
        <w:t>traumabase</w:t>
      </w:r>
      <w:proofErr w:type="spellEnd"/>
      <w:r>
        <w:rPr>
          <w:rFonts w:asciiTheme="majorHAnsi" w:hAnsiTheme="majorHAnsi"/>
          <w:lang w:val="fr-FR"/>
        </w:rPr>
        <w:t>,</w:t>
      </w:r>
      <w:r w:rsidRPr="00EC3022">
        <w:rPr>
          <w:rFonts w:asciiTheme="majorHAnsi" w:hAnsiTheme="majorHAnsi"/>
          <w:lang w:val="fr-FR"/>
        </w:rPr>
        <w:t xml:space="preserve"> qu’une amélioration du Doppler </w:t>
      </w:r>
      <w:proofErr w:type="spellStart"/>
      <w:r w:rsidRPr="00EC3022">
        <w:rPr>
          <w:rFonts w:asciiTheme="majorHAnsi" w:hAnsiTheme="majorHAnsi"/>
          <w:lang w:val="fr-FR"/>
        </w:rPr>
        <w:t>transcrânien</w:t>
      </w:r>
      <w:proofErr w:type="spellEnd"/>
      <w:r w:rsidRPr="00EC3022">
        <w:rPr>
          <w:rFonts w:asciiTheme="majorHAnsi" w:hAnsiTheme="majorHAnsi"/>
          <w:lang w:val="fr-FR"/>
        </w:rPr>
        <w:t xml:space="preserve"> au cours des 24 heures est associée à un meilleur devenir</w:t>
      </w:r>
      <w:r w:rsidR="00A1679F">
        <w:rPr>
          <w:rFonts w:asciiTheme="majorHAnsi" w:hAnsiTheme="majorHAnsi"/>
          <w:lang w:val="fr-FR"/>
        </w:rPr>
        <w:t xml:space="preserve"> (objectif secondaire ci-dessous)</w:t>
      </w:r>
      <w:r w:rsidRPr="00EC3022">
        <w:rPr>
          <w:rFonts w:asciiTheme="majorHAnsi" w:hAnsiTheme="majorHAnsi"/>
          <w:lang w:val="fr-FR"/>
        </w:rPr>
        <w:t xml:space="preserve">, on ajoutera au caractère pronostique une note </w:t>
      </w:r>
      <w:r>
        <w:rPr>
          <w:rFonts w:asciiTheme="majorHAnsi" w:hAnsiTheme="majorHAnsi"/>
          <w:lang w:val="fr-FR"/>
        </w:rPr>
        <w:t>montrant que c’est un</w:t>
      </w:r>
      <w:r w:rsidRPr="00EC3022">
        <w:rPr>
          <w:rFonts w:asciiTheme="majorHAnsi" w:hAnsiTheme="majorHAnsi"/>
          <w:lang w:val="fr-FR"/>
        </w:rPr>
        <w:t xml:space="preserve"> « monitorage utile »</w:t>
      </w:r>
    </w:p>
    <w:p w14:paraId="7FDF7F5F" w14:textId="77777777" w:rsidR="00382273" w:rsidRPr="005E3A8B" w:rsidRDefault="00382273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fr-FR"/>
        </w:rPr>
      </w:pPr>
    </w:p>
    <w:p w14:paraId="43997F4B" w14:textId="77777777" w:rsidR="007B057E" w:rsidRPr="005E3A8B" w:rsidRDefault="00A07870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fr-FR"/>
        </w:rPr>
      </w:pPr>
      <w:r w:rsidRPr="005E3A8B">
        <w:rPr>
          <w:rFonts w:asciiTheme="majorHAnsi" w:hAnsiTheme="majorHAnsi" w:cs="Times New Roman"/>
          <w:b/>
          <w:lang w:val="fr-FR"/>
        </w:rPr>
        <w:t>H</w:t>
      </w:r>
      <w:r w:rsidR="002D4CDD" w:rsidRPr="005E3A8B">
        <w:rPr>
          <w:rFonts w:asciiTheme="majorHAnsi" w:hAnsiTheme="majorHAnsi" w:cs="Times New Roman"/>
          <w:b/>
          <w:lang w:val="fr-FR"/>
        </w:rPr>
        <w:t>ypothèse</w:t>
      </w:r>
      <w:r w:rsidR="00382273" w:rsidRPr="005E3A8B">
        <w:rPr>
          <w:rFonts w:asciiTheme="majorHAnsi" w:hAnsiTheme="majorHAnsi" w:cs="Times New Roman"/>
          <w:b/>
          <w:lang w:val="fr-FR"/>
        </w:rPr>
        <w:t xml:space="preserve"> principale :</w:t>
      </w:r>
    </w:p>
    <w:p w14:paraId="374990F0" w14:textId="0A424357" w:rsidR="008B00C3" w:rsidRDefault="007B057E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  <w:r w:rsidRPr="005E3A8B">
        <w:rPr>
          <w:rFonts w:asciiTheme="majorHAnsi" w:hAnsiTheme="majorHAnsi" w:cs="Times New Roman"/>
          <w:lang w:val="fr-FR"/>
        </w:rPr>
        <w:t>L</w:t>
      </w:r>
      <w:r w:rsidR="00C467BC" w:rsidRPr="005E3A8B">
        <w:rPr>
          <w:rFonts w:asciiTheme="majorHAnsi" w:hAnsiTheme="majorHAnsi" w:cs="Times New Roman"/>
          <w:lang w:val="fr-FR"/>
        </w:rPr>
        <w:t xml:space="preserve">a mesure de l’index de </w:t>
      </w:r>
      <w:proofErr w:type="spellStart"/>
      <w:r w:rsidR="00C467BC" w:rsidRPr="005E3A8B">
        <w:rPr>
          <w:rFonts w:asciiTheme="majorHAnsi" w:hAnsiTheme="majorHAnsi" w:cs="Times New Roman"/>
          <w:lang w:val="fr-FR"/>
        </w:rPr>
        <w:t>pulsatilité</w:t>
      </w:r>
      <w:proofErr w:type="spellEnd"/>
      <w:r w:rsidR="00C467BC" w:rsidRPr="005E3A8B">
        <w:rPr>
          <w:rFonts w:asciiTheme="majorHAnsi" w:hAnsiTheme="majorHAnsi" w:cs="Times New Roman"/>
          <w:lang w:val="fr-FR"/>
        </w:rPr>
        <w:t xml:space="preserve"> à l’arrivée du patient traumatisé cr</w:t>
      </w:r>
      <w:r w:rsidR="00426AB8" w:rsidRPr="005E3A8B">
        <w:rPr>
          <w:rFonts w:asciiTheme="majorHAnsi" w:hAnsiTheme="majorHAnsi" w:cs="Times New Roman"/>
          <w:lang w:val="fr-FR"/>
        </w:rPr>
        <w:t>ânien en salle de déchoqu</w:t>
      </w:r>
      <w:r w:rsidR="00C467BC" w:rsidRPr="005E3A8B">
        <w:rPr>
          <w:rFonts w:asciiTheme="majorHAnsi" w:hAnsiTheme="majorHAnsi" w:cs="Times New Roman"/>
          <w:lang w:val="fr-FR"/>
        </w:rPr>
        <w:t>age apporte une information</w:t>
      </w:r>
      <w:r w:rsidR="00B438E2" w:rsidRPr="005E3A8B">
        <w:rPr>
          <w:rFonts w:asciiTheme="majorHAnsi" w:hAnsiTheme="majorHAnsi" w:cs="Times New Roman"/>
          <w:lang w:val="fr-FR"/>
        </w:rPr>
        <w:t xml:space="preserve"> pronostique complémentaire au</w:t>
      </w:r>
      <w:r w:rsidR="00974502">
        <w:rPr>
          <w:rFonts w:asciiTheme="majorHAnsi" w:hAnsiTheme="majorHAnsi" w:cs="Times New Roman"/>
          <w:lang w:val="fr-FR"/>
        </w:rPr>
        <w:t>x</w:t>
      </w:r>
      <w:r w:rsidR="00B438E2" w:rsidRPr="005E3A8B">
        <w:rPr>
          <w:rFonts w:asciiTheme="majorHAnsi" w:hAnsiTheme="majorHAnsi" w:cs="Times New Roman"/>
          <w:lang w:val="fr-FR"/>
        </w:rPr>
        <w:t xml:space="preserve"> score</w:t>
      </w:r>
      <w:r w:rsidR="00974502">
        <w:rPr>
          <w:rFonts w:asciiTheme="majorHAnsi" w:hAnsiTheme="majorHAnsi" w:cs="Times New Roman"/>
          <w:lang w:val="fr-FR"/>
        </w:rPr>
        <w:t>s</w:t>
      </w:r>
      <w:r w:rsidR="00B438E2" w:rsidRPr="005E3A8B">
        <w:rPr>
          <w:rFonts w:asciiTheme="majorHAnsi" w:hAnsiTheme="majorHAnsi" w:cs="Times New Roman"/>
          <w:lang w:val="fr-FR"/>
        </w:rPr>
        <w:t xml:space="preserve"> de référence (IMPACT</w:t>
      </w:r>
      <w:r w:rsidR="00F7542F">
        <w:rPr>
          <w:rFonts w:asciiTheme="majorHAnsi" w:hAnsiTheme="majorHAnsi" w:cs="Times New Roman"/>
          <w:lang w:val="fr-FR"/>
        </w:rPr>
        <w:t xml:space="preserve"> </w:t>
      </w:r>
      <w:proofErr w:type="spellStart"/>
      <w:r w:rsidR="00F7542F">
        <w:rPr>
          <w:rFonts w:asciiTheme="majorHAnsi" w:hAnsiTheme="majorHAnsi" w:cs="Times New Roman"/>
          <w:lang w:val="fr-FR"/>
        </w:rPr>
        <w:t>core</w:t>
      </w:r>
      <w:proofErr w:type="spellEnd"/>
      <w:r w:rsidR="00974502">
        <w:rPr>
          <w:rFonts w:asciiTheme="majorHAnsi" w:hAnsiTheme="majorHAnsi" w:cs="Times New Roman"/>
          <w:lang w:val="fr-FR"/>
        </w:rPr>
        <w:t xml:space="preserve"> et CRASH basal model) </w:t>
      </w:r>
      <w:r w:rsidR="00B438E2" w:rsidRPr="005E3A8B">
        <w:rPr>
          <w:rFonts w:asciiTheme="majorHAnsi" w:hAnsiTheme="majorHAnsi" w:cs="Times New Roman"/>
          <w:lang w:val="fr-FR"/>
        </w:rPr>
        <w:t>pour la prédiction de la mortalité</w:t>
      </w:r>
      <w:r w:rsidR="0094282C">
        <w:rPr>
          <w:rFonts w:asciiTheme="majorHAnsi" w:hAnsiTheme="majorHAnsi" w:cs="Times New Roman"/>
          <w:lang w:val="fr-FR"/>
        </w:rPr>
        <w:t xml:space="preserve"> </w:t>
      </w:r>
      <w:r w:rsidR="008B00C3">
        <w:rPr>
          <w:rFonts w:asciiTheme="majorHAnsi" w:hAnsiTheme="majorHAnsi" w:cs="Times New Roman"/>
          <w:lang w:val="fr-FR"/>
        </w:rPr>
        <w:t>à 14 jours.</w:t>
      </w:r>
    </w:p>
    <w:p w14:paraId="260925D3" w14:textId="77777777" w:rsidR="002D4CDD" w:rsidRPr="005E3A8B" w:rsidRDefault="002D4CDD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fr-FR"/>
        </w:rPr>
      </w:pPr>
    </w:p>
    <w:p w14:paraId="47FCE73E" w14:textId="56A5F41E" w:rsidR="002D4CDD" w:rsidRPr="005E3A8B" w:rsidRDefault="00280E4A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fr-FR"/>
        </w:rPr>
      </w:pPr>
      <w:r w:rsidRPr="005E3A8B">
        <w:rPr>
          <w:rFonts w:asciiTheme="majorHAnsi" w:hAnsiTheme="majorHAnsi" w:cs="Times New Roman"/>
          <w:b/>
          <w:lang w:val="fr-FR"/>
        </w:rPr>
        <w:t>Objectif primaire</w:t>
      </w:r>
      <w:r w:rsidR="00A07870" w:rsidRPr="005E3A8B">
        <w:rPr>
          <w:rFonts w:asciiTheme="majorHAnsi" w:hAnsiTheme="majorHAnsi" w:cs="Times New Roman"/>
          <w:b/>
          <w:lang w:val="fr-FR"/>
        </w:rPr>
        <w:t> :</w:t>
      </w:r>
    </w:p>
    <w:p w14:paraId="4C401C53" w14:textId="3496B308" w:rsidR="00382273" w:rsidRPr="005E3A8B" w:rsidRDefault="00426AB8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  <w:r w:rsidRPr="005E3A8B">
        <w:rPr>
          <w:rFonts w:asciiTheme="majorHAnsi" w:hAnsiTheme="majorHAnsi" w:cs="Times New Roman"/>
          <w:lang w:val="fr-FR"/>
        </w:rPr>
        <w:t xml:space="preserve">Démontrer </w:t>
      </w:r>
      <w:r w:rsidR="005C2CC0" w:rsidRPr="005E3A8B">
        <w:rPr>
          <w:rFonts w:asciiTheme="majorHAnsi" w:hAnsiTheme="majorHAnsi" w:cs="Times New Roman"/>
          <w:lang w:val="fr-FR"/>
        </w:rPr>
        <w:t xml:space="preserve">que la mesure de l’index de </w:t>
      </w:r>
      <w:proofErr w:type="spellStart"/>
      <w:r w:rsidR="005C2CC0" w:rsidRPr="005E3A8B">
        <w:rPr>
          <w:rFonts w:asciiTheme="majorHAnsi" w:hAnsiTheme="majorHAnsi" w:cs="Times New Roman"/>
          <w:lang w:val="fr-FR"/>
        </w:rPr>
        <w:t>pulsatilité</w:t>
      </w:r>
      <w:proofErr w:type="spellEnd"/>
      <w:r w:rsidR="005C2CC0" w:rsidRPr="005E3A8B">
        <w:rPr>
          <w:rFonts w:asciiTheme="majorHAnsi" w:hAnsiTheme="majorHAnsi" w:cs="Times New Roman"/>
          <w:lang w:val="fr-FR"/>
        </w:rPr>
        <w:t xml:space="preserve"> </w:t>
      </w:r>
      <w:r w:rsidR="00280E4A" w:rsidRPr="005E3A8B">
        <w:rPr>
          <w:rFonts w:asciiTheme="majorHAnsi" w:hAnsiTheme="majorHAnsi" w:cs="Times New Roman"/>
          <w:lang w:val="fr-FR"/>
        </w:rPr>
        <w:t>à l’accueil du patient traumatisé crânien</w:t>
      </w:r>
      <w:r w:rsidR="00D85B36" w:rsidRPr="005E3A8B">
        <w:rPr>
          <w:rFonts w:asciiTheme="majorHAnsi" w:hAnsiTheme="majorHAnsi" w:cs="Times New Roman"/>
          <w:lang w:val="fr-FR"/>
        </w:rPr>
        <w:t xml:space="preserve"> en salle de déchoquage apporte une information pronostique complémentaire au score de référence (IMPACT</w:t>
      </w:r>
      <w:r w:rsidR="00F7542F">
        <w:rPr>
          <w:rFonts w:asciiTheme="majorHAnsi" w:hAnsiTheme="majorHAnsi" w:cs="Times New Roman"/>
          <w:lang w:val="fr-FR"/>
        </w:rPr>
        <w:t xml:space="preserve"> </w:t>
      </w:r>
      <w:proofErr w:type="spellStart"/>
      <w:r w:rsidR="00F7542F">
        <w:rPr>
          <w:rFonts w:asciiTheme="majorHAnsi" w:hAnsiTheme="majorHAnsi" w:cs="Times New Roman"/>
          <w:lang w:val="fr-FR"/>
        </w:rPr>
        <w:t>core</w:t>
      </w:r>
      <w:proofErr w:type="spellEnd"/>
      <w:r w:rsidR="00974502">
        <w:rPr>
          <w:rFonts w:asciiTheme="majorHAnsi" w:hAnsiTheme="majorHAnsi" w:cs="Times New Roman"/>
          <w:lang w:val="fr-FR"/>
        </w:rPr>
        <w:t xml:space="preserve"> et CRASH basal model</w:t>
      </w:r>
      <w:r w:rsidR="00D85B36" w:rsidRPr="005E3A8B">
        <w:rPr>
          <w:rFonts w:asciiTheme="majorHAnsi" w:hAnsiTheme="majorHAnsi" w:cs="Times New Roman"/>
          <w:lang w:val="fr-FR"/>
        </w:rPr>
        <w:t>) pour la prédiction de la mortalité</w:t>
      </w:r>
      <w:r w:rsidR="0094282C">
        <w:rPr>
          <w:rFonts w:asciiTheme="majorHAnsi" w:hAnsiTheme="majorHAnsi" w:cs="Times New Roman"/>
          <w:lang w:val="fr-FR"/>
        </w:rPr>
        <w:t xml:space="preserve"> à J</w:t>
      </w:r>
      <w:r w:rsidR="008B00C3">
        <w:rPr>
          <w:rFonts w:asciiTheme="majorHAnsi" w:hAnsiTheme="majorHAnsi" w:cs="Times New Roman"/>
          <w:lang w:val="fr-FR"/>
        </w:rPr>
        <w:t>14</w:t>
      </w:r>
      <w:r w:rsidR="00D85B36" w:rsidRPr="005E3A8B">
        <w:rPr>
          <w:rFonts w:asciiTheme="majorHAnsi" w:hAnsiTheme="majorHAnsi" w:cs="Times New Roman"/>
          <w:lang w:val="fr-FR"/>
        </w:rPr>
        <w:t>.</w:t>
      </w:r>
    </w:p>
    <w:p w14:paraId="79E597D3" w14:textId="77777777" w:rsidR="00D85B36" w:rsidRPr="005E3A8B" w:rsidRDefault="00D85B36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</w:p>
    <w:p w14:paraId="193DFA4B" w14:textId="340BAF08" w:rsidR="00D85B36" w:rsidRPr="005E3A8B" w:rsidRDefault="00D85B36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fr-FR"/>
        </w:rPr>
      </w:pPr>
      <w:r w:rsidRPr="005E3A8B">
        <w:rPr>
          <w:rFonts w:asciiTheme="majorHAnsi" w:hAnsiTheme="majorHAnsi" w:cs="Times New Roman"/>
          <w:b/>
          <w:lang w:val="fr-FR"/>
        </w:rPr>
        <w:t>Objectif secondaire :</w:t>
      </w:r>
    </w:p>
    <w:p w14:paraId="2C4A9ADD" w14:textId="77777777" w:rsidR="008B00C3" w:rsidRDefault="004B7C9F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  <w:r w:rsidRPr="00FB27C0">
        <w:rPr>
          <w:rFonts w:asciiTheme="majorHAnsi" w:hAnsiTheme="majorHAnsi" w:cs="Times New Roman"/>
          <w:lang w:val="fr-FR"/>
        </w:rPr>
        <w:t>1/</w:t>
      </w:r>
      <w:r w:rsidR="008B00C3">
        <w:rPr>
          <w:rFonts w:asciiTheme="majorHAnsi" w:hAnsiTheme="majorHAnsi" w:cs="Times New Roman"/>
          <w:lang w:val="fr-FR"/>
        </w:rPr>
        <w:t>Seuil IP pour mortalité à 14 jours</w:t>
      </w:r>
    </w:p>
    <w:p w14:paraId="0E46DA63" w14:textId="77777777" w:rsidR="008B00C3" w:rsidRDefault="008B00C3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</w:p>
    <w:p w14:paraId="79C61D4B" w14:textId="1EF57304" w:rsidR="008B00C3" w:rsidRDefault="008B00C3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  <w:r>
        <w:rPr>
          <w:rFonts w:asciiTheme="majorHAnsi" w:hAnsiTheme="majorHAnsi" w:cs="Times New Roman"/>
          <w:lang w:val="fr-FR"/>
        </w:rPr>
        <w:t xml:space="preserve">2/ </w:t>
      </w:r>
      <w:r w:rsidRPr="00FB27C0">
        <w:rPr>
          <w:rFonts w:asciiTheme="majorHAnsi" w:hAnsiTheme="majorHAnsi" w:cs="Times New Roman"/>
          <w:lang w:val="fr-FR"/>
        </w:rPr>
        <w:t>Apport d’information de l’IP</w:t>
      </w:r>
      <w:r>
        <w:rPr>
          <w:rFonts w:asciiTheme="majorHAnsi" w:hAnsiTheme="majorHAnsi" w:cs="Times New Roman"/>
          <w:lang w:val="fr-FR"/>
        </w:rPr>
        <w:t xml:space="preserve"> pour la mortalité à 7 jours et la </w:t>
      </w:r>
      <w:r w:rsidR="00F7542F">
        <w:rPr>
          <w:rFonts w:asciiTheme="majorHAnsi" w:hAnsiTheme="majorHAnsi" w:cs="Times New Roman"/>
          <w:lang w:val="fr-FR"/>
        </w:rPr>
        <w:t xml:space="preserve">mortalité à la </w:t>
      </w:r>
      <w:r>
        <w:rPr>
          <w:rFonts w:asciiTheme="majorHAnsi" w:hAnsiTheme="majorHAnsi" w:cs="Times New Roman"/>
          <w:lang w:val="fr-FR"/>
        </w:rPr>
        <w:t>sortie de réanimation</w:t>
      </w:r>
      <w:r w:rsidR="000571C6">
        <w:rPr>
          <w:rFonts w:asciiTheme="majorHAnsi" w:hAnsiTheme="majorHAnsi" w:cs="Times New Roman"/>
          <w:lang w:val="fr-FR"/>
        </w:rPr>
        <w:t xml:space="preserve"> par rapport à l’IMPACT </w:t>
      </w:r>
      <w:proofErr w:type="spellStart"/>
      <w:r w:rsidR="000571C6">
        <w:rPr>
          <w:rFonts w:asciiTheme="majorHAnsi" w:hAnsiTheme="majorHAnsi" w:cs="Times New Roman"/>
          <w:lang w:val="fr-FR"/>
        </w:rPr>
        <w:t>core</w:t>
      </w:r>
      <w:proofErr w:type="spellEnd"/>
      <w:r w:rsidR="00FB5648">
        <w:rPr>
          <w:rFonts w:asciiTheme="majorHAnsi" w:hAnsiTheme="majorHAnsi" w:cs="Times New Roman"/>
          <w:lang w:val="fr-FR"/>
        </w:rPr>
        <w:t xml:space="preserve"> et le CRASH basal model</w:t>
      </w:r>
    </w:p>
    <w:p w14:paraId="689A780F" w14:textId="77777777" w:rsidR="008B00C3" w:rsidRDefault="008B00C3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</w:p>
    <w:p w14:paraId="7892B882" w14:textId="7A48F98A" w:rsidR="00D85B36" w:rsidRDefault="008B00C3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  <w:r>
        <w:rPr>
          <w:rFonts w:asciiTheme="majorHAnsi" w:hAnsiTheme="majorHAnsi" w:cs="Times New Roman"/>
          <w:lang w:val="fr-FR"/>
        </w:rPr>
        <w:t xml:space="preserve">3/ </w:t>
      </w:r>
      <w:r w:rsidR="007B057E" w:rsidRPr="00FB27C0">
        <w:rPr>
          <w:rFonts w:asciiTheme="majorHAnsi" w:hAnsiTheme="majorHAnsi" w:cs="Times New Roman"/>
          <w:lang w:val="fr-FR"/>
        </w:rPr>
        <w:t xml:space="preserve">Apport d’information de l’IP </w:t>
      </w:r>
      <w:r w:rsidR="00F7542F">
        <w:rPr>
          <w:rFonts w:asciiTheme="majorHAnsi" w:hAnsiTheme="majorHAnsi" w:cs="Times New Roman"/>
          <w:lang w:val="fr-FR"/>
        </w:rPr>
        <w:t>par rapport à l’IMPACT (</w:t>
      </w:r>
      <w:proofErr w:type="spellStart"/>
      <w:r w:rsidR="00F7542F">
        <w:rPr>
          <w:rFonts w:asciiTheme="majorHAnsi" w:hAnsiTheme="majorHAnsi" w:cs="Times New Roman"/>
          <w:lang w:val="fr-FR"/>
        </w:rPr>
        <w:t>core</w:t>
      </w:r>
      <w:proofErr w:type="spellEnd"/>
      <w:r w:rsidR="00F7542F">
        <w:rPr>
          <w:rFonts w:asciiTheme="majorHAnsi" w:hAnsiTheme="majorHAnsi" w:cs="Times New Roman"/>
          <w:lang w:val="fr-FR"/>
        </w:rPr>
        <w:t xml:space="preserve"> + CT + </w:t>
      </w:r>
      <w:proofErr w:type="spellStart"/>
      <w:r w:rsidR="00F7542F">
        <w:rPr>
          <w:rFonts w:asciiTheme="majorHAnsi" w:hAnsiTheme="majorHAnsi" w:cs="Times New Roman"/>
          <w:lang w:val="fr-FR"/>
        </w:rPr>
        <w:t>lab</w:t>
      </w:r>
      <w:proofErr w:type="spellEnd"/>
      <w:r w:rsidR="00F7542F">
        <w:rPr>
          <w:rFonts w:asciiTheme="majorHAnsi" w:hAnsiTheme="majorHAnsi" w:cs="Times New Roman"/>
          <w:lang w:val="fr-FR"/>
        </w:rPr>
        <w:t xml:space="preserve">) et au CRASH score </w:t>
      </w:r>
      <w:r w:rsidR="003836FC">
        <w:rPr>
          <w:rFonts w:asciiTheme="majorHAnsi" w:hAnsiTheme="majorHAnsi" w:cs="Times New Roman"/>
          <w:lang w:val="fr-FR"/>
        </w:rPr>
        <w:t xml:space="preserve">complet </w:t>
      </w:r>
      <w:r w:rsidR="00F7542F">
        <w:rPr>
          <w:rFonts w:asciiTheme="majorHAnsi" w:hAnsiTheme="majorHAnsi" w:cs="Times New Roman"/>
          <w:lang w:val="fr-FR"/>
        </w:rPr>
        <w:t>pour la prédiction de la mortalité à 14 jours</w:t>
      </w:r>
    </w:p>
    <w:p w14:paraId="51DBA7AE" w14:textId="77777777" w:rsidR="008B00C3" w:rsidRPr="00FB27C0" w:rsidRDefault="008B00C3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</w:p>
    <w:p w14:paraId="055ED07C" w14:textId="1871F755" w:rsidR="008B00C3" w:rsidRDefault="008B00C3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  <w:r>
        <w:rPr>
          <w:rFonts w:asciiTheme="majorHAnsi" w:hAnsiTheme="majorHAnsi" w:cs="Times New Roman"/>
          <w:lang w:val="fr-FR"/>
        </w:rPr>
        <w:t xml:space="preserve">4 </w:t>
      </w:r>
      <w:r w:rsidR="00737B19" w:rsidRPr="00FB27C0">
        <w:rPr>
          <w:rFonts w:asciiTheme="majorHAnsi" w:hAnsiTheme="majorHAnsi" w:cs="Times New Roman"/>
          <w:lang w:val="fr-FR"/>
        </w:rPr>
        <w:t xml:space="preserve">/ Apport d’information de l’IP pour le recours à une </w:t>
      </w:r>
      <w:r>
        <w:rPr>
          <w:rFonts w:asciiTheme="majorHAnsi" w:hAnsiTheme="majorHAnsi" w:cs="Times New Roman"/>
          <w:lang w:val="fr-FR"/>
        </w:rPr>
        <w:t>neuro</w:t>
      </w:r>
      <w:r w:rsidR="00737B19" w:rsidRPr="00FB27C0">
        <w:rPr>
          <w:rFonts w:asciiTheme="majorHAnsi" w:hAnsiTheme="majorHAnsi" w:cs="Times New Roman"/>
          <w:lang w:val="fr-FR"/>
        </w:rPr>
        <w:t>chirurgie</w:t>
      </w:r>
      <w:r>
        <w:rPr>
          <w:rFonts w:asciiTheme="majorHAnsi" w:hAnsiTheme="majorHAnsi" w:cs="Times New Roman"/>
          <w:lang w:val="fr-FR"/>
        </w:rPr>
        <w:t xml:space="preserve"> dans les premières 24 heures (+ seuil IP pour chirurgie les 24 premières heures)</w:t>
      </w:r>
    </w:p>
    <w:p w14:paraId="5B8934A8" w14:textId="39B6077E" w:rsidR="00294FCF" w:rsidRDefault="00294FCF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</w:p>
    <w:p w14:paraId="174A4D49" w14:textId="555C51F0" w:rsidR="00294FCF" w:rsidRDefault="00294FCF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  <w:r>
        <w:rPr>
          <w:rFonts w:asciiTheme="majorHAnsi" w:hAnsiTheme="majorHAnsi" w:cs="Times New Roman"/>
          <w:lang w:val="fr-FR"/>
        </w:rPr>
        <w:t xml:space="preserve">5/ </w:t>
      </w:r>
      <w:r w:rsidRPr="00FB27C0">
        <w:rPr>
          <w:rFonts w:asciiTheme="majorHAnsi" w:hAnsiTheme="majorHAnsi" w:cs="Times New Roman"/>
          <w:lang w:val="fr-FR"/>
        </w:rPr>
        <w:t xml:space="preserve">Apport d’information de l’IP au moment de sa réalisation pour le recours à </w:t>
      </w:r>
      <w:r>
        <w:rPr>
          <w:rFonts w:asciiTheme="majorHAnsi" w:hAnsiTheme="majorHAnsi" w:cs="Times New Roman"/>
          <w:lang w:val="fr-FR"/>
        </w:rPr>
        <w:t>l’ensemble des thérapeutiques visant à contrôler la PIC (neuro</w:t>
      </w:r>
      <w:r w:rsidRPr="00FB27C0">
        <w:rPr>
          <w:rFonts w:asciiTheme="majorHAnsi" w:hAnsiTheme="majorHAnsi" w:cs="Times New Roman"/>
          <w:lang w:val="fr-FR"/>
        </w:rPr>
        <w:t>chirurgie</w:t>
      </w:r>
      <w:r>
        <w:rPr>
          <w:rFonts w:asciiTheme="majorHAnsi" w:hAnsiTheme="majorHAnsi" w:cs="Times New Roman"/>
          <w:lang w:val="fr-FR"/>
        </w:rPr>
        <w:t xml:space="preserve"> dans les premières 24 heures/volet de décompression/hypothermie/</w:t>
      </w:r>
      <w:proofErr w:type="spellStart"/>
      <w:r>
        <w:rPr>
          <w:rFonts w:asciiTheme="majorHAnsi" w:hAnsiTheme="majorHAnsi" w:cs="Times New Roman"/>
          <w:lang w:val="fr-FR"/>
        </w:rPr>
        <w:t>osmothérapie</w:t>
      </w:r>
      <w:proofErr w:type="spellEnd"/>
      <w:r>
        <w:rPr>
          <w:rFonts w:asciiTheme="majorHAnsi" w:hAnsiTheme="majorHAnsi" w:cs="Times New Roman"/>
          <w:lang w:val="fr-FR"/>
        </w:rPr>
        <w:t>)</w:t>
      </w:r>
    </w:p>
    <w:p w14:paraId="3D2D4EC6" w14:textId="4519F0AF" w:rsidR="00737B19" w:rsidRPr="00FB27C0" w:rsidRDefault="00737B19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</w:p>
    <w:p w14:paraId="772B554A" w14:textId="42E671B1" w:rsidR="008B00C3" w:rsidRDefault="008B00C3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  <w:r>
        <w:rPr>
          <w:rFonts w:asciiTheme="majorHAnsi" w:hAnsiTheme="majorHAnsi" w:cs="Times New Roman"/>
          <w:lang w:val="fr-FR"/>
        </w:rPr>
        <w:t xml:space="preserve">5 </w:t>
      </w:r>
      <w:r w:rsidR="00782708" w:rsidRPr="00FB27C0">
        <w:rPr>
          <w:rFonts w:asciiTheme="majorHAnsi" w:hAnsiTheme="majorHAnsi" w:cs="Times New Roman"/>
          <w:lang w:val="fr-FR"/>
        </w:rPr>
        <w:t xml:space="preserve">/ </w:t>
      </w:r>
      <w:r w:rsidR="007943B9" w:rsidRPr="00FB27C0">
        <w:rPr>
          <w:rFonts w:asciiTheme="majorHAnsi" w:hAnsiTheme="majorHAnsi" w:cs="Times New Roman"/>
          <w:lang w:val="fr-FR"/>
        </w:rPr>
        <w:t>Apport supplémentaire d’une deuxième mesure (amélioration vs aggravation sur 24 heures) sur le pronostic</w:t>
      </w:r>
      <w:r w:rsidR="004767AB" w:rsidRPr="00FB27C0">
        <w:rPr>
          <w:rFonts w:asciiTheme="majorHAnsi" w:hAnsiTheme="majorHAnsi" w:cs="Times New Roman"/>
          <w:lang w:val="fr-FR"/>
        </w:rPr>
        <w:t xml:space="preserve"> (mortalité</w:t>
      </w:r>
      <w:r w:rsidR="0094282C">
        <w:rPr>
          <w:rFonts w:asciiTheme="majorHAnsi" w:hAnsiTheme="majorHAnsi" w:cs="Times New Roman"/>
          <w:lang w:val="fr-FR"/>
        </w:rPr>
        <w:t xml:space="preserve"> J</w:t>
      </w:r>
      <w:r>
        <w:rPr>
          <w:rFonts w:asciiTheme="majorHAnsi" w:hAnsiTheme="majorHAnsi" w:cs="Times New Roman"/>
          <w:lang w:val="fr-FR"/>
        </w:rPr>
        <w:t>14</w:t>
      </w:r>
      <w:r w:rsidR="004767AB" w:rsidRPr="00FB27C0">
        <w:rPr>
          <w:rFonts w:asciiTheme="majorHAnsi" w:hAnsiTheme="majorHAnsi" w:cs="Times New Roman"/>
          <w:lang w:val="fr-FR"/>
        </w:rPr>
        <w:t>)</w:t>
      </w:r>
    </w:p>
    <w:p w14:paraId="09E38B0E" w14:textId="4736DDBE" w:rsidR="00782708" w:rsidRPr="00FB27C0" w:rsidRDefault="00782708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</w:p>
    <w:p w14:paraId="635BCF93" w14:textId="02E4A984" w:rsidR="008B00C3" w:rsidRDefault="008B00C3" w:rsidP="00800435">
      <w:pPr>
        <w:pStyle w:val="Commentaire"/>
        <w:jc w:val="both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 w:cs="Times New Roman"/>
          <w:sz w:val="24"/>
          <w:szCs w:val="24"/>
          <w:lang w:val="fr-FR"/>
        </w:rPr>
        <w:t>6</w:t>
      </w:r>
      <w:r w:rsidR="00EA6133" w:rsidRPr="00FB27C0">
        <w:rPr>
          <w:rFonts w:asciiTheme="majorHAnsi" w:hAnsiTheme="majorHAnsi" w:cs="Times New Roman"/>
          <w:sz w:val="24"/>
          <w:szCs w:val="24"/>
          <w:lang w:val="fr-FR"/>
        </w:rPr>
        <w:t xml:space="preserve">/ Sous-groupes : GCS </w:t>
      </w:r>
      <w:r w:rsidR="009400C9" w:rsidRPr="00FB27C0">
        <w:rPr>
          <w:rFonts w:asciiTheme="majorHAnsi" w:hAnsiTheme="majorHAnsi"/>
          <w:sz w:val="24"/>
          <w:szCs w:val="24"/>
        </w:rPr>
        <w:sym w:font="Symbol" w:char="F0A3"/>
      </w:r>
      <w:r w:rsidR="009400C9" w:rsidRPr="00FB27C0">
        <w:rPr>
          <w:rFonts w:asciiTheme="majorHAnsi" w:hAnsiTheme="majorHAnsi"/>
          <w:sz w:val="24"/>
          <w:szCs w:val="24"/>
          <w:lang w:val="fr-FR"/>
        </w:rPr>
        <w:t xml:space="preserve"> 8</w:t>
      </w:r>
      <w:r>
        <w:rPr>
          <w:rFonts w:asciiTheme="majorHAnsi" w:hAnsiTheme="majorHAnsi"/>
          <w:sz w:val="24"/>
          <w:szCs w:val="24"/>
          <w:lang w:val="fr-FR"/>
        </w:rPr>
        <w:t xml:space="preserve"> (</w:t>
      </w:r>
      <w:r w:rsidR="0093414D">
        <w:rPr>
          <w:rFonts w:asciiTheme="majorHAnsi" w:hAnsiTheme="majorHAnsi"/>
          <w:sz w:val="24"/>
          <w:szCs w:val="24"/>
          <w:lang w:val="fr-FR"/>
        </w:rPr>
        <w:t>exclus</w:t>
      </w:r>
      <w:r>
        <w:rPr>
          <w:rFonts w:asciiTheme="majorHAnsi" w:hAnsiTheme="majorHAnsi"/>
          <w:sz w:val="24"/>
          <w:szCs w:val="24"/>
          <w:lang w:val="fr-FR"/>
        </w:rPr>
        <w:t xml:space="preserve"> GCS 3 avec mydriase bilatérale)</w:t>
      </w:r>
      <w:r w:rsidR="009400C9" w:rsidRPr="00FB27C0">
        <w:rPr>
          <w:rFonts w:asciiTheme="majorHAnsi" w:hAnsiTheme="majorHAnsi"/>
          <w:sz w:val="24"/>
          <w:szCs w:val="24"/>
          <w:lang w:val="fr-FR"/>
        </w:rPr>
        <w:t>, GCS 9-1</w:t>
      </w:r>
      <w:r>
        <w:rPr>
          <w:rFonts w:asciiTheme="majorHAnsi" w:hAnsiTheme="majorHAnsi"/>
          <w:sz w:val="24"/>
          <w:szCs w:val="24"/>
          <w:lang w:val="fr-FR"/>
        </w:rPr>
        <w:t>2</w:t>
      </w:r>
      <w:r w:rsidR="009400C9" w:rsidRPr="00FB27C0">
        <w:rPr>
          <w:rFonts w:asciiTheme="majorHAnsi" w:hAnsiTheme="majorHAnsi"/>
          <w:sz w:val="24"/>
          <w:szCs w:val="24"/>
          <w:lang w:val="fr-FR"/>
        </w:rPr>
        <w:t xml:space="preserve">, </w:t>
      </w:r>
      <w:r>
        <w:rPr>
          <w:rFonts w:asciiTheme="majorHAnsi" w:hAnsiTheme="majorHAnsi"/>
          <w:sz w:val="24"/>
          <w:szCs w:val="24"/>
          <w:lang w:val="fr-FR"/>
        </w:rPr>
        <w:t>GCS 3 avec mydriase bilatérale</w:t>
      </w:r>
    </w:p>
    <w:p w14:paraId="13E26892" w14:textId="6F233029" w:rsidR="009400C9" w:rsidRPr="00FB27C0" w:rsidRDefault="009400C9" w:rsidP="00800435">
      <w:pPr>
        <w:pStyle w:val="Commentaire"/>
        <w:jc w:val="both"/>
        <w:rPr>
          <w:rFonts w:asciiTheme="majorHAnsi" w:hAnsiTheme="majorHAnsi"/>
          <w:sz w:val="24"/>
          <w:szCs w:val="24"/>
          <w:lang w:val="fr-FR"/>
        </w:rPr>
      </w:pPr>
    </w:p>
    <w:p w14:paraId="315AC77F" w14:textId="77777777" w:rsidR="00E51448" w:rsidRDefault="00E51448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fr-FR"/>
        </w:rPr>
      </w:pPr>
    </w:p>
    <w:p w14:paraId="528B7E15" w14:textId="77777777" w:rsidR="002D4CDD" w:rsidRPr="005E3A8B" w:rsidRDefault="002D4CDD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fr-FR"/>
        </w:rPr>
      </w:pPr>
      <w:r w:rsidRPr="005E3A8B">
        <w:rPr>
          <w:rFonts w:asciiTheme="majorHAnsi" w:hAnsiTheme="majorHAnsi" w:cs="Times New Roman"/>
          <w:b/>
          <w:lang w:val="fr-FR"/>
        </w:rPr>
        <w:t>M</w:t>
      </w:r>
      <w:r w:rsidR="00382273" w:rsidRPr="005E3A8B">
        <w:rPr>
          <w:rFonts w:asciiTheme="majorHAnsi" w:hAnsiTheme="majorHAnsi" w:cs="Times New Roman"/>
          <w:b/>
          <w:lang w:val="fr-FR"/>
        </w:rPr>
        <w:t>atériels et Méthodes :</w:t>
      </w:r>
    </w:p>
    <w:p w14:paraId="4C70D4FA" w14:textId="77777777" w:rsidR="00382273" w:rsidRPr="005E3A8B" w:rsidRDefault="00382273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fr-FR"/>
        </w:rPr>
      </w:pPr>
    </w:p>
    <w:p w14:paraId="1FA7637F" w14:textId="5FB14B07" w:rsidR="002D4CDD" w:rsidRPr="005E3A8B" w:rsidRDefault="00382273" w:rsidP="00800435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="Times New Roman"/>
          <w:lang w:val="fr-FR"/>
        </w:rPr>
      </w:pPr>
      <w:r w:rsidRPr="005E3A8B">
        <w:rPr>
          <w:rFonts w:asciiTheme="majorHAnsi" w:hAnsiTheme="majorHAnsi" w:cs="Times New Roman"/>
          <w:b/>
          <w:lang w:val="fr-FR"/>
        </w:rPr>
        <w:lastRenderedPageBreak/>
        <w:t>T</w:t>
      </w:r>
      <w:r w:rsidR="002D4CDD" w:rsidRPr="005E3A8B">
        <w:rPr>
          <w:rFonts w:asciiTheme="majorHAnsi" w:hAnsiTheme="majorHAnsi" w:cs="Times New Roman"/>
          <w:b/>
          <w:lang w:val="fr-FR"/>
        </w:rPr>
        <w:t>ype étude</w:t>
      </w:r>
      <w:r w:rsidRPr="005E3A8B">
        <w:rPr>
          <w:rFonts w:asciiTheme="majorHAnsi" w:hAnsiTheme="majorHAnsi" w:cs="Times New Roman"/>
          <w:b/>
          <w:lang w:val="fr-FR"/>
        </w:rPr>
        <w:t> :</w:t>
      </w:r>
      <w:r w:rsidR="008865F9" w:rsidRPr="005E3A8B">
        <w:rPr>
          <w:rFonts w:asciiTheme="majorHAnsi" w:hAnsiTheme="majorHAnsi" w:cs="Times New Roman"/>
          <w:b/>
          <w:lang w:val="fr-FR"/>
        </w:rPr>
        <w:t xml:space="preserve"> </w:t>
      </w:r>
      <w:r w:rsidR="008865F9" w:rsidRPr="005E3A8B">
        <w:rPr>
          <w:rFonts w:asciiTheme="majorHAnsi" w:hAnsiTheme="majorHAnsi" w:cs="Times New Roman"/>
          <w:lang w:val="fr-FR"/>
        </w:rPr>
        <w:t>Rétrospective sur données collectées prospectivement</w:t>
      </w:r>
    </w:p>
    <w:p w14:paraId="73A0CF75" w14:textId="77777777" w:rsidR="00382273" w:rsidRPr="005E3A8B" w:rsidRDefault="00382273" w:rsidP="00800435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="Times New Roman"/>
          <w:b/>
          <w:lang w:val="fr-FR"/>
        </w:rPr>
      </w:pPr>
    </w:p>
    <w:p w14:paraId="7B43B0EA" w14:textId="25A0C159" w:rsidR="002D4CDD" w:rsidRPr="005E3A8B" w:rsidRDefault="007A0B5E" w:rsidP="00800435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="Times New Roman"/>
          <w:b/>
          <w:lang w:val="fr-FR"/>
        </w:rPr>
      </w:pPr>
      <w:r w:rsidRPr="005E3A8B">
        <w:rPr>
          <w:rFonts w:asciiTheme="majorHAnsi" w:hAnsiTheme="majorHAnsi" w:cs="Times New Roman"/>
          <w:b/>
          <w:lang w:val="fr-FR"/>
        </w:rPr>
        <w:t>Début du travail de recherche (date)</w:t>
      </w:r>
      <w:r w:rsidR="00597B00" w:rsidRPr="005E3A8B">
        <w:rPr>
          <w:rFonts w:asciiTheme="majorHAnsi" w:hAnsiTheme="majorHAnsi" w:cs="Times New Roman"/>
          <w:b/>
          <w:lang w:val="fr-FR"/>
        </w:rPr>
        <w:t> :</w:t>
      </w:r>
      <w:r w:rsidR="00924542">
        <w:rPr>
          <w:rFonts w:asciiTheme="majorHAnsi" w:hAnsiTheme="majorHAnsi" w:cs="Times New Roman"/>
          <w:b/>
          <w:lang w:val="fr-FR"/>
        </w:rPr>
        <w:t xml:space="preserve"> </w:t>
      </w:r>
      <w:r w:rsidR="00924542" w:rsidRPr="00924542">
        <w:rPr>
          <w:rFonts w:asciiTheme="majorHAnsi" w:hAnsiTheme="majorHAnsi" w:cs="Times New Roman"/>
          <w:lang w:val="fr-FR"/>
        </w:rPr>
        <w:t>01 novembre 2018</w:t>
      </w:r>
    </w:p>
    <w:p w14:paraId="2D09DEAE" w14:textId="399FB8E3" w:rsidR="002D4CDD" w:rsidRPr="005E3A8B" w:rsidRDefault="002D4CDD" w:rsidP="00800435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="Times New Roman"/>
          <w:lang w:val="fr-FR"/>
        </w:rPr>
      </w:pPr>
      <w:r w:rsidRPr="005E3A8B">
        <w:rPr>
          <w:rFonts w:asciiTheme="majorHAnsi" w:hAnsiTheme="majorHAnsi" w:cs="Times New Roman"/>
          <w:b/>
          <w:lang w:val="fr-FR"/>
        </w:rPr>
        <w:t>Fin</w:t>
      </w:r>
      <w:r w:rsidR="00382273" w:rsidRPr="005E3A8B">
        <w:rPr>
          <w:rFonts w:asciiTheme="majorHAnsi" w:hAnsiTheme="majorHAnsi" w:cs="Times New Roman"/>
          <w:b/>
          <w:lang w:val="fr-FR"/>
        </w:rPr>
        <w:t xml:space="preserve"> prévue </w:t>
      </w:r>
      <w:r w:rsidR="007A0B5E" w:rsidRPr="005E3A8B">
        <w:rPr>
          <w:rFonts w:asciiTheme="majorHAnsi" w:hAnsiTheme="majorHAnsi" w:cs="Times New Roman"/>
          <w:b/>
          <w:lang w:val="fr-FR"/>
        </w:rPr>
        <w:t xml:space="preserve">(date) </w:t>
      </w:r>
      <w:r w:rsidR="00382273" w:rsidRPr="005E3A8B">
        <w:rPr>
          <w:rFonts w:asciiTheme="majorHAnsi" w:hAnsiTheme="majorHAnsi" w:cs="Times New Roman"/>
          <w:b/>
          <w:lang w:val="fr-FR"/>
        </w:rPr>
        <w:t>:</w:t>
      </w:r>
      <w:r w:rsidR="001A251A" w:rsidRPr="005E3A8B">
        <w:rPr>
          <w:rFonts w:asciiTheme="majorHAnsi" w:hAnsiTheme="majorHAnsi" w:cs="Times New Roman"/>
          <w:b/>
          <w:lang w:val="fr-FR"/>
        </w:rPr>
        <w:t xml:space="preserve"> </w:t>
      </w:r>
      <w:r w:rsidR="00924542" w:rsidRPr="00924542">
        <w:rPr>
          <w:rFonts w:asciiTheme="majorHAnsi" w:hAnsiTheme="majorHAnsi" w:cs="Times New Roman"/>
          <w:lang w:val="fr-FR"/>
        </w:rPr>
        <w:t>fin d’analyse et rédaction pour 01 novembre 2019</w:t>
      </w:r>
    </w:p>
    <w:p w14:paraId="6EB07AC5" w14:textId="77777777" w:rsidR="002D4CDD" w:rsidRPr="005E3A8B" w:rsidRDefault="002D4CDD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fr-FR"/>
        </w:rPr>
      </w:pPr>
    </w:p>
    <w:p w14:paraId="0362D54D" w14:textId="65A45620" w:rsidR="002D4CDD" w:rsidRPr="005E3A8B" w:rsidRDefault="00382273" w:rsidP="00800435">
      <w:pPr>
        <w:widowControl w:val="0"/>
        <w:autoSpaceDE w:val="0"/>
        <w:autoSpaceDN w:val="0"/>
        <w:adjustRightInd w:val="0"/>
        <w:ind w:left="708"/>
        <w:jc w:val="both"/>
        <w:rPr>
          <w:rFonts w:asciiTheme="majorHAnsi" w:hAnsiTheme="majorHAnsi" w:cs="Times New Roman"/>
          <w:lang w:val="fr-FR"/>
        </w:rPr>
      </w:pPr>
      <w:r w:rsidRPr="005E3A8B">
        <w:rPr>
          <w:rFonts w:asciiTheme="majorHAnsi" w:hAnsiTheme="majorHAnsi" w:cs="Times New Roman"/>
          <w:b/>
          <w:lang w:val="fr-FR"/>
        </w:rPr>
        <w:t>Critères d’i</w:t>
      </w:r>
      <w:r w:rsidR="002D4CDD" w:rsidRPr="005E3A8B">
        <w:rPr>
          <w:rFonts w:asciiTheme="majorHAnsi" w:hAnsiTheme="majorHAnsi" w:cs="Times New Roman"/>
          <w:b/>
          <w:lang w:val="fr-FR"/>
        </w:rPr>
        <w:t>nclusion</w:t>
      </w:r>
      <w:r w:rsidRPr="005E3A8B">
        <w:rPr>
          <w:rFonts w:asciiTheme="majorHAnsi" w:hAnsiTheme="majorHAnsi" w:cs="Times New Roman"/>
          <w:b/>
          <w:lang w:val="fr-FR"/>
        </w:rPr>
        <w:t> :</w:t>
      </w:r>
      <w:r w:rsidR="001A251A" w:rsidRPr="005E3A8B">
        <w:rPr>
          <w:rFonts w:asciiTheme="majorHAnsi" w:hAnsiTheme="majorHAnsi" w:cs="Times New Roman"/>
          <w:b/>
          <w:lang w:val="fr-FR"/>
        </w:rPr>
        <w:t xml:space="preserve"> </w:t>
      </w:r>
      <w:r w:rsidR="008865F9" w:rsidRPr="00681A75">
        <w:rPr>
          <w:rFonts w:asciiTheme="majorHAnsi" w:hAnsiTheme="majorHAnsi" w:cs="Times New Roman"/>
          <w:lang w:val="fr-FR"/>
        </w:rPr>
        <w:t>GCS</w:t>
      </w:r>
      <w:r w:rsidR="00FC3AF7" w:rsidRPr="00681A75">
        <w:rPr>
          <w:rFonts w:asciiTheme="majorHAnsi" w:hAnsiTheme="majorHAnsi" w:cs="Times New Roman"/>
          <w:lang w:val="fr-FR"/>
        </w:rPr>
        <w:t xml:space="preserve"> 3-1</w:t>
      </w:r>
      <w:r w:rsidR="005F7852" w:rsidRPr="00681A75">
        <w:rPr>
          <w:rFonts w:asciiTheme="majorHAnsi" w:hAnsiTheme="majorHAnsi" w:cs="Times New Roman"/>
          <w:lang w:val="fr-FR"/>
        </w:rPr>
        <w:t>2</w:t>
      </w:r>
      <w:r w:rsidR="009A082A" w:rsidRPr="005E3A8B">
        <w:rPr>
          <w:rFonts w:asciiTheme="majorHAnsi" w:hAnsiTheme="majorHAnsi" w:cs="Times New Roman"/>
          <w:lang w:val="fr-FR"/>
        </w:rPr>
        <w:t xml:space="preserve"> </w:t>
      </w:r>
    </w:p>
    <w:p w14:paraId="019D96A9" w14:textId="77777777" w:rsidR="002D4CDD" w:rsidRPr="005E3A8B" w:rsidRDefault="002D4CDD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fr-FR"/>
        </w:rPr>
      </w:pPr>
    </w:p>
    <w:p w14:paraId="15A980E7" w14:textId="5910053F" w:rsidR="002D4CDD" w:rsidRPr="005E3A8B" w:rsidRDefault="00382273" w:rsidP="00800435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="Times New Roman"/>
          <w:b/>
          <w:lang w:val="fr-FR"/>
        </w:rPr>
      </w:pPr>
      <w:r w:rsidRPr="005E3A8B">
        <w:rPr>
          <w:rFonts w:asciiTheme="majorHAnsi" w:hAnsiTheme="majorHAnsi" w:cs="Times New Roman"/>
          <w:b/>
          <w:lang w:val="fr-FR"/>
        </w:rPr>
        <w:t>Critères de non inclusion :</w:t>
      </w:r>
      <w:r w:rsidR="001A251A" w:rsidRPr="005E3A8B">
        <w:rPr>
          <w:rFonts w:asciiTheme="majorHAnsi" w:hAnsiTheme="majorHAnsi" w:cs="Times New Roman"/>
          <w:b/>
          <w:lang w:val="fr-FR"/>
        </w:rPr>
        <w:t xml:space="preserve"> </w:t>
      </w:r>
      <w:r w:rsidR="00143F2B" w:rsidRPr="005E3A8B">
        <w:rPr>
          <w:rFonts w:asciiTheme="majorHAnsi" w:hAnsiTheme="majorHAnsi" w:cs="Times New Roman"/>
          <w:lang w:val="fr-FR"/>
        </w:rPr>
        <w:t>patient secondaire</w:t>
      </w:r>
      <w:r w:rsidR="00D772D2" w:rsidRPr="005E3A8B">
        <w:rPr>
          <w:rFonts w:asciiTheme="majorHAnsi" w:hAnsiTheme="majorHAnsi" w:cs="Times New Roman"/>
          <w:lang w:val="fr-FR"/>
        </w:rPr>
        <w:t>, &lt; 1</w:t>
      </w:r>
      <w:r w:rsidR="005F7852">
        <w:rPr>
          <w:rFonts w:asciiTheme="majorHAnsi" w:hAnsiTheme="majorHAnsi" w:cs="Times New Roman"/>
          <w:lang w:val="fr-FR"/>
        </w:rPr>
        <w:t>5</w:t>
      </w:r>
      <w:r w:rsidR="00D772D2" w:rsidRPr="005E3A8B">
        <w:rPr>
          <w:rFonts w:asciiTheme="majorHAnsi" w:hAnsiTheme="majorHAnsi" w:cs="Times New Roman"/>
          <w:lang w:val="fr-FR"/>
        </w:rPr>
        <w:t xml:space="preserve"> ans</w:t>
      </w:r>
    </w:p>
    <w:p w14:paraId="7D04AD5B" w14:textId="77777777" w:rsidR="002D4CDD" w:rsidRPr="005E3A8B" w:rsidRDefault="002D4CDD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fr-FR"/>
        </w:rPr>
      </w:pPr>
    </w:p>
    <w:p w14:paraId="377B696B" w14:textId="39744894" w:rsidR="002D4CDD" w:rsidRPr="005E3A8B" w:rsidRDefault="00382273" w:rsidP="00800435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="Times New Roman"/>
          <w:b/>
          <w:lang w:val="fr-FR"/>
        </w:rPr>
      </w:pPr>
      <w:r w:rsidRPr="005E3A8B">
        <w:rPr>
          <w:rFonts w:asciiTheme="majorHAnsi" w:hAnsiTheme="majorHAnsi" w:cs="Times New Roman"/>
          <w:b/>
          <w:lang w:val="fr-FR"/>
        </w:rPr>
        <w:t>Critère jugement 1r :</w:t>
      </w:r>
      <w:r w:rsidR="001A251A" w:rsidRPr="005E3A8B">
        <w:rPr>
          <w:rFonts w:asciiTheme="majorHAnsi" w:hAnsiTheme="majorHAnsi" w:cs="Times New Roman"/>
          <w:b/>
          <w:lang w:val="fr-FR"/>
        </w:rPr>
        <w:t xml:space="preserve"> </w:t>
      </w:r>
      <w:r w:rsidR="005F7852">
        <w:rPr>
          <w:rFonts w:asciiTheme="majorHAnsi" w:hAnsiTheme="majorHAnsi" w:cs="Times New Roman"/>
          <w:lang w:val="fr-FR"/>
        </w:rPr>
        <w:t>mortalité</w:t>
      </w:r>
      <w:r w:rsidR="005F7852" w:rsidRPr="005E3A8B">
        <w:rPr>
          <w:rFonts w:asciiTheme="majorHAnsi" w:hAnsiTheme="majorHAnsi" w:cs="Times New Roman"/>
          <w:lang w:val="fr-FR"/>
        </w:rPr>
        <w:t xml:space="preserve"> </w:t>
      </w:r>
      <w:r w:rsidR="00EB2A7D" w:rsidRPr="005E3A8B">
        <w:rPr>
          <w:rFonts w:asciiTheme="majorHAnsi" w:hAnsiTheme="majorHAnsi" w:cs="Times New Roman"/>
          <w:lang w:val="fr-FR"/>
        </w:rPr>
        <w:t xml:space="preserve">à </w:t>
      </w:r>
      <w:r w:rsidR="005F7852">
        <w:rPr>
          <w:rFonts w:asciiTheme="majorHAnsi" w:hAnsiTheme="majorHAnsi" w:cs="Times New Roman"/>
          <w:lang w:val="fr-FR"/>
        </w:rPr>
        <w:t>14 jours</w:t>
      </w:r>
    </w:p>
    <w:p w14:paraId="1487F894" w14:textId="77777777" w:rsidR="002D4CDD" w:rsidRPr="005E3A8B" w:rsidRDefault="002D4CDD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fr-FR"/>
        </w:rPr>
      </w:pPr>
    </w:p>
    <w:p w14:paraId="3F57FCEA" w14:textId="61084476" w:rsidR="002D4CDD" w:rsidRPr="005E3A8B" w:rsidRDefault="002D4CDD" w:rsidP="00800435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="Times New Roman"/>
          <w:b/>
          <w:lang w:val="fr-FR"/>
        </w:rPr>
      </w:pPr>
      <w:r w:rsidRPr="005E3A8B">
        <w:rPr>
          <w:rFonts w:asciiTheme="majorHAnsi" w:hAnsiTheme="majorHAnsi" w:cs="Times New Roman"/>
          <w:b/>
          <w:lang w:val="fr-FR"/>
        </w:rPr>
        <w:t>Critère jugement 2r</w:t>
      </w:r>
      <w:r w:rsidR="001A251A" w:rsidRPr="005E3A8B">
        <w:rPr>
          <w:rFonts w:asciiTheme="majorHAnsi" w:hAnsiTheme="majorHAnsi" w:cs="Times New Roman"/>
          <w:b/>
          <w:lang w:val="fr-FR"/>
        </w:rPr>
        <w:t xml:space="preserve"> : </w:t>
      </w:r>
      <w:r w:rsidR="00EB2A7D" w:rsidRPr="005E3A8B">
        <w:rPr>
          <w:rFonts w:asciiTheme="majorHAnsi" w:hAnsiTheme="majorHAnsi" w:cs="Times New Roman"/>
          <w:lang w:val="fr-FR"/>
        </w:rPr>
        <w:t xml:space="preserve">mortalité </w:t>
      </w:r>
      <w:r w:rsidR="005F7852">
        <w:rPr>
          <w:rFonts w:asciiTheme="majorHAnsi" w:hAnsiTheme="majorHAnsi" w:cs="Times New Roman"/>
          <w:lang w:val="fr-FR"/>
        </w:rPr>
        <w:t>7 jours</w:t>
      </w:r>
      <w:r w:rsidR="00EB2A7D" w:rsidRPr="005E3A8B">
        <w:rPr>
          <w:rFonts w:asciiTheme="majorHAnsi" w:hAnsiTheme="majorHAnsi" w:cs="Times New Roman"/>
          <w:lang w:val="fr-FR"/>
        </w:rPr>
        <w:t>,</w:t>
      </w:r>
      <w:r w:rsidR="005F7852">
        <w:rPr>
          <w:rFonts w:asciiTheme="majorHAnsi" w:hAnsiTheme="majorHAnsi" w:cs="Times New Roman"/>
          <w:lang w:val="fr-FR"/>
        </w:rPr>
        <w:t xml:space="preserve"> mortalité sortie de réa, recours à </w:t>
      </w:r>
      <w:proofErr w:type="gramStart"/>
      <w:r w:rsidR="005F7852">
        <w:rPr>
          <w:rFonts w:asciiTheme="majorHAnsi" w:hAnsiTheme="majorHAnsi" w:cs="Times New Roman"/>
          <w:lang w:val="fr-FR"/>
        </w:rPr>
        <w:t xml:space="preserve">une </w:t>
      </w:r>
      <w:r w:rsidR="00EB2A7D" w:rsidRPr="005E3A8B">
        <w:rPr>
          <w:rFonts w:asciiTheme="majorHAnsi" w:hAnsiTheme="majorHAnsi" w:cs="Times New Roman"/>
          <w:lang w:val="fr-FR"/>
        </w:rPr>
        <w:t xml:space="preserve"> neurochirurgie</w:t>
      </w:r>
      <w:proofErr w:type="gramEnd"/>
      <w:r w:rsidR="00EB2A7D" w:rsidRPr="005E3A8B">
        <w:rPr>
          <w:rFonts w:asciiTheme="majorHAnsi" w:hAnsiTheme="majorHAnsi" w:cs="Times New Roman"/>
          <w:lang w:val="fr-FR"/>
        </w:rPr>
        <w:t xml:space="preserve"> </w:t>
      </w:r>
      <w:r w:rsidR="005F7852">
        <w:rPr>
          <w:rFonts w:asciiTheme="majorHAnsi" w:hAnsiTheme="majorHAnsi" w:cs="Times New Roman"/>
          <w:lang w:val="fr-FR"/>
        </w:rPr>
        <w:t xml:space="preserve">dans les 24 premières heures </w:t>
      </w:r>
      <w:r w:rsidR="00EB2A7D" w:rsidRPr="005E3A8B">
        <w:rPr>
          <w:rFonts w:asciiTheme="majorHAnsi" w:hAnsiTheme="majorHAnsi" w:cs="Times New Roman"/>
          <w:lang w:val="fr-FR"/>
        </w:rPr>
        <w:t>(craniectomie ou DVE)</w:t>
      </w:r>
      <w:r w:rsidR="00856B21">
        <w:rPr>
          <w:rFonts w:asciiTheme="majorHAnsi" w:hAnsiTheme="majorHAnsi" w:cs="Times New Roman"/>
          <w:lang w:val="fr-FR"/>
        </w:rPr>
        <w:t>, recours à des mesures de contrôle de la PIC (neurochirurgie initiale/volet décompression/hypothermie/</w:t>
      </w:r>
      <w:proofErr w:type="spellStart"/>
      <w:r w:rsidR="00856B21">
        <w:rPr>
          <w:rFonts w:asciiTheme="majorHAnsi" w:hAnsiTheme="majorHAnsi" w:cs="Times New Roman"/>
          <w:lang w:val="fr-FR"/>
        </w:rPr>
        <w:t>osmothérapie</w:t>
      </w:r>
      <w:proofErr w:type="spellEnd"/>
      <w:r w:rsidR="00856B21">
        <w:rPr>
          <w:rFonts w:asciiTheme="majorHAnsi" w:hAnsiTheme="majorHAnsi" w:cs="Times New Roman"/>
          <w:lang w:val="fr-FR"/>
        </w:rPr>
        <w:t>)</w:t>
      </w:r>
    </w:p>
    <w:p w14:paraId="629C5C7E" w14:textId="77777777" w:rsidR="00481C8B" w:rsidRPr="005E3A8B" w:rsidRDefault="00481C8B" w:rsidP="00800435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="Times New Roman"/>
          <w:b/>
          <w:lang w:val="fr-FR"/>
        </w:rPr>
      </w:pPr>
    </w:p>
    <w:p w14:paraId="2395351A" w14:textId="7DC74E2A" w:rsidR="00481C8B" w:rsidRPr="005E3A8B" w:rsidRDefault="00481C8B" w:rsidP="00800435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="Times New Roman"/>
          <w:b/>
          <w:lang w:val="fr-FR"/>
        </w:rPr>
      </w:pPr>
      <w:r w:rsidRPr="005E3A8B">
        <w:rPr>
          <w:rFonts w:asciiTheme="majorHAnsi" w:hAnsiTheme="majorHAnsi" w:cs="Times New Roman"/>
          <w:b/>
          <w:lang w:val="fr-FR"/>
        </w:rPr>
        <w:t>Déroulement :</w:t>
      </w:r>
      <w:r w:rsidR="00FD0F95">
        <w:rPr>
          <w:rFonts w:asciiTheme="majorHAnsi" w:hAnsiTheme="majorHAnsi" w:cs="Times New Roman"/>
          <w:b/>
          <w:lang w:val="fr-FR"/>
        </w:rPr>
        <w:t xml:space="preserve"> </w:t>
      </w:r>
    </w:p>
    <w:p w14:paraId="63190E2A" w14:textId="0925F884" w:rsidR="00481C8B" w:rsidRPr="005E3A8B" w:rsidRDefault="00481C8B" w:rsidP="00800435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="Times New Roman"/>
          <w:b/>
          <w:lang w:val="fr-FR"/>
        </w:rPr>
      </w:pPr>
      <w:r w:rsidRPr="005E3A8B">
        <w:rPr>
          <w:rFonts w:asciiTheme="majorHAnsi" w:hAnsiTheme="majorHAnsi" w:cs="Times New Roman"/>
          <w:b/>
          <w:lang w:val="fr-FR"/>
        </w:rPr>
        <w:t>Analyse statistique :</w:t>
      </w:r>
    </w:p>
    <w:p w14:paraId="3741BE07" w14:textId="77777777" w:rsidR="001D1D70" w:rsidRDefault="008D7A79" w:rsidP="00800435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="Times New Roman"/>
          <w:lang w:val="fr-FR"/>
        </w:rPr>
      </w:pPr>
      <w:r w:rsidRPr="005E3A8B">
        <w:rPr>
          <w:rFonts w:asciiTheme="majorHAnsi" w:hAnsiTheme="majorHAnsi" w:cs="Times New Roman"/>
          <w:lang w:val="fr-FR"/>
        </w:rPr>
        <w:t>-</w:t>
      </w:r>
      <w:r w:rsidRPr="005F0FC5">
        <w:rPr>
          <w:rFonts w:asciiTheme="majorHAnsi" w:hAnsiTheme="majorHAnsi" w:cs="Times New Roman"/>
          <w:u w:val="single"/>
          <w:lang w:val="fr-FR"/>
        </w:rPr>
        <w:t>Calcul d’effectif</w:t>
      </w:r>
      <w:bookmarkStart w:id="0" w:name="_GoBack"/>
      <w:bookmarkEnd w:id="0"/>
    </w:p>
    <w:p w14:paraId="15A26C39" w14:textId="62C1B4B6" w:rsidR="00D10047" w:rsidRDefault="00E92F55" w:rsidP="00F94A8D">
      <w:pPr>
        <w:widowControl w:val="0"/>
        <w:autoSpaceDE w:val="0"/>
        <w:autoSpaceDN w:val="0"/>
        <w:adjustRightInd w:val="0"/>
        <w:ind w:firstLine="708"/>
        <w:jc w:val="both"/>
        <w:rPr>
          <w:ins w:id="1" w:author="S.R. H" w:date="2018-09-22T17:53:00Z"/>
          <w:rFonts w:asciiTheme="majorHAnsi" w:hAnsiTheme="majorHAnsi" w:cs="Times New Roman"/>
          <w:lang w:val="fr-FR"/>
        </w:rPr>
      </w:pPr>
      <w:r>
        <w:rPr>
          <w:rFonts w:asciiTheme="majorHAnsi" w:hAnsiTheme="majorHAnsi" w:cs="Times New Roman"/>
          <w:lang w:val="fr-FR"/>
        </w:rPr>
        <w:t>Notre objectif primaire est de démontrer que l’IP apporte une information complémentaire aux scores CRASH et IMPACT qui comprennent 8 et 10 items respectivement. En incluant l’IP à l’arrivée, il y aura donc 9 et 11 facteurs dans l</w:t>
      </w:r>
      <w:r w:rsidR="006D09BD">
        <w:rPr>
          <w:rFonts w:asciiTheme="majorHAnsi" w:hAnsiTheme="majorHAnsi" w:cs="Times New Roman"/>
          <w:lang w:val="fr-FR"/>
        </w:rPr>
        <w:t xml:space="preserve">es </w:t>
      </w:r>
      <w:r w:rsidR="00525F1A">
        <w:rPr>
          <w:rFonts w:asciiTheme="majorHAnsi" w:hAnsiTheme="majorHAnsi" w:cs="Times New Roman"/>
          <w:lang w:val="fr-FR"/>
        </w:rPr>
        <w:t xml:space="preserve">deux </w:t>
      </w:r>
      <w:r w:rsidR="006D09BD">
        <w:rPr>
          <w:rFonts w:asciiTheme="majorHAnsi" w:hAnsiTheme="majorHAnsi" w:cs="Times New Roman"/>
          <w:lang w:val="fr-FR"/>
        </w:rPr>
        <w:t>modèles</w:t>
      </w:r>
      <w:r>
        <w:rPr>
          <w:rFonts w:asciiTheme="majorHAnsi" w:hAnsiTheme="majorHAnsi" w:cs="Times New Roman"/>
          <w:lang w:val="fr-FR"/>
        </w:rPr>
        <w:t xml:space="preserve"> multivarié</w:t>
      </w:r>
      <w:r w:rsidR="006D09BD">
        <w:rPr>
          <w:rFonts w:asciiTheme="majorHAnsi" w:hAnsiTheme="majorHAnsi" w:cs="Times New Roman"/>
          <w:lang w:val="fr-FR"/>
        </w:rPr>
        <w:t>s prédictifs de la mortalité à 15 jours</w:t>
      </w:r>
      <w:r>
        <w:rPr>
          <w:rFonts w:asciiTheme="majorHAnsi" w:hAnsiTheme="majorHAnsi" w:cs="Times New Roman"/>
          <w:lang w:val="fr-FR"/>
        </w:rPr>
        <w:t xml:space="preserve">. Sachant que 15 évènements par facteur sont nécessaires pour obtenir une évaluation robuste des coefficients du modèle multivarié, il faut au minimum 165 (11 * 15) événements (décès) pour la cohorte de développement et la cohorte de validation, soit au minimum 330 évènements. </w:t>
      </w:r>
      <w:r w:rsidR="001C68C7">
        <w:rPr>
          <w:rFonts w:asciiTheme="majorHAnsi" w:hAnsiTheme="majorHAnsi" w:cs="Times New Roman"/>
          <w:lang w:val="fr-FR"/>
        </w:rPr>
        <w:t xml:space="preserve">En considérant une mortalité </w:t>
      </w:r>
      <w:r w:rsidR="00F27A5B">
        <w:rPr>
          <w:rFonts w:asciiTheme="majorHAnsi" w:hAnsiTheme="majorHAnsi" w:cs="Times New Roman"/>
          <w:lang w:val="fr-FR"/>
        </w:rPr>
        <w:t xml:space="preserve">à 15 jours </w:t>
      </w:r>
      <w:r w:rsidR="001C68C7">
        <w:rPr>
          <w:rFonts w:asciiTheme="majorHAnsi" w:hAnsiTheme="majorHAnsi" w:cs="Times New Roman"/>
          <w:lang w:val="fr-FR"/>
        </w:rPr>
        <w:t xml:space="preserve">attendue de </w:t>
      </w:r>
      <w:r w:rsidR="00F27A5B">
        <w:rPr>
          <w:rFonts w:asciiTheme="majorHAnsi" w:hAnsiTheme="majorHAnsi" w:cs="Times New Roman"/>
          <w:lang w:val="fr-FR"/>
        </w:rPr>
        <w:t>20% (cohorte étude CRASH) pour des patients GCS de 3 à 12, un total d’au moins 1650 patients traumatisés crâniens GCS 3 à 12 est nécessaire.</w:t>
      </w:r>
    </w:p>
    <w:p w14:paraId="131E74A4" w14:textId="77777777" w:rsidR="00D10047" w:rsidRDefault="00D10047" w:rsidP="00800435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="Times New Roman"/>
          <w:lang w:val="fr-FR"/>
        </w:rPr>
      </w:pPr>
    </w:p>
    <w:p w14:paraId="5E4D2FF4" w14:textId="77777777" w:rsidR="005F0FC5" w:rsidRDefault="005F0FC5" w:rsidP="00800435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="Times New Roman"/>
          <w:lang w:val="fr-FR"/>
        </w:rPr>
      </w:pPr>
      <w:r>
        <w:rPr>
          <w:rFonts w:asciiTheme="majorHAnsi" w:hAnsiTheme="majorHAnsi" w:cs="Times New Roman"/>
          <w:lang w:val="fr-FR"/>
        </w:rPr>
        <w:t>-</w:t>
      </w:r>
      <w:r w:rsidRPr="005F0FC5">
        <w:rPr>
          <w:rFonts w:asciiTheme="majorHAnsi" w:hAnsiTheme="majorHAnsi" w:cs="Times New Roman"/>
          <w:u w:val="single"/>
          <w:lang w:val="fr-FR"/>
        </w:rPr>
        <w:t>Performance de prédiction</w:t>
      </w:r>
    </w:p>
    <w:p w14:paraId="1EFC5E0A" w14:textId="77777777" w:rsidR="000649ED" w:rsidRDefault="005F0FC5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  <w:r>
        <w:rPr>
          <w:rFonts w:asciiTheme="majorHAnsi" w:hAnsiTheme="majorHAnsi" w:cs="Times New Roman"/>
          <w:lang w:val="fr-FR"/>
        </w:rPr>
        <w:t>C</w:t>
      </w:r>
      <w:r w:rsidR="008D7A79" w:rsidRPr="005E3A8B">
        <w:rPr>
          <w:rFonts w:asciiTheme="majorHAnsi" w:hAnsiTheme="majorHAnsi" w:cs="Times New Roman"/>
          <w:lang w:val="fr-FR"/>
        </w:rPr>
        <w:t>ourbe ROC</w:t>
      </w:r>
      <w:r>
        <w:rPr>
          <w:rFonts w:asciiTheme="majorHAnsi" w:hAnsiTheme="majorHAnsi" w:cs="Times New Roman"/>
          <w:lang w:val="fr-FR"/>
        </w:rPr>
        <w:t xml:space="preserve"> p</w:t>
      </w:r>
      <w:r w:rsidR="00FC1A91">
        <w:rPr>
          <w:rFonts w:asciiTheme="majorHAnsi" w:hAnsiTheme="majorHAnsi" w:cs="Times New Roman"/>
          <w:lang w:val="fr-FR"/>
        </w:rPr>
        <w:t xml:space="preserve">our </w:t>
      </w:r>
      <w:r>
        <w:rPr>
          <w:rFonts w:asciiTheme="majorHAnsi" w:hAnsiTheme="majorHAnsi" w:cs="Times New Roman"/>
          <w:lang w:val="fr-FR"/>
        </w:rPr>
        <w:t>la pré</w:t>
      </w:r>
      <w:r w:rsidR="00FC1A91">
        <w:rPr>
          <w:rFonts w:asciiTheme="majorHAnsi" w:hAnsiTheme="majorHAnsi" w:cs="Times New Roman"/>
          <w:lang w:val="fr-FR"/>
        </w:rPr>
        <w:t>diction</w:t>
      </w:r>
      <w:r w:rsidR="000649ED">
        <w:rPr>
          <w:rFonts w:asciiTheme="majorHAnsi" w:hAnsiTheme="majorHAnsi" w:cs="Times New Roman"/>
          <w:lang w:val="fr-FR"/>
        </w:rPr>
        <w:t> :</w:t>
      </w:r>
    </w:p>
    <w:p w14:paraId="4A9454D7" w14:textId="534F318D" w:rsidR="000649ED" w:rsidRDefault="000649ED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  <w:r>
        <w:rPr>
          <w:rFonts w:asciiTheme="majorHAnsi" w:hAnsiTheme="majorHAnsi" w:cs="Times New Roman"/>
          <w:lang w:val="fr-FR"/>
        </w:rPr>
        <w:t>-</w:t>
      </w:r>
      <w:r w:rsidR="00B75A1D">
        <w:rPr>
          <w:rFonts w:asciiTheme="majorHAnsi" w:hAnsiTheme="majorHAnsi" w:cs="Times New Roman"/>
          <w:lang w:val="fr-FR"/>
        </w:rPr>
        <w:t xml:space="preserve">mortalité à 14 jours </w:t>
      </w:r>
    </w:p>
    <w:p w14:paraId="69FB7279" w14:textId="2CEDDC80" w:rsidR="00FC1A91" w:rsidRDefault="000649ED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  <w:r>
        <w:rPr>
          <w:rFonts w:asciiTheme="majorHAnsi" w:hAnsiTheme="majorHAnsi" w:cs="Times New Roman"/>
          <w:lang w:val="fr-FR"/>
        </w:rPr>
        <w:t>-</w:t>
      </w:r>
      <w:r w:rsidR="00B75A1D">
        <w:rPr>
          <w:rFonts w:asciiTheme="majorHAnsi" w:hAnsiTheme="majorHAnsi" w:cs="Times New Roman"/>
          <w:lang w:val="fr-FR"/>
        </w:rPr>
        <w:t>neuro</w:t>
      </w:r>
      <w:r w:rsidR="00FC1A91">
        <w:rPr>
          <w:rFonts w:asciiTheme="majorHAnsi" w:hAnsiTheme="majorHAnsi" w:cs="Times New Roman"/>
          <w:lang w:val="fr-FR"/>
        </w:rPr>
        <w:t>chirurgie</w:t>
      </w:r>
      <w:r w:rsidR="00B75A1D">
        <w:rPr>
          <w:rFonts w:asciiTheme="majorHAnsi" w:hAnsiTheme="majorHAnsi" w:cs="Times New Roman"/>
          <w:lang w:val="fr-FR"/>
        </w:rPr>
        <w:t xml:space="preserve"> dans les 24 premières heures</w:t>
      </w:r>
    </w:p>
    <w:p w14:paraId="02E58DCB" w14:textId="30078D17" w:rsidR="000649ED" w:rsidRDefault="000649ED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  <w:r>
        <w:rPr>
          <w:rFonts w:asciiTheme="majorHAnsi" w:hAnsiTheme="majorHAnsi" w:cs="Times New Roman"/>
          <w:lang w:val="fr-FR"/>
        </w:rPr>
        <w:t>-mesures de contrôle la PIC (neurochirurgie dans les 24 premières heures/</w:t>
      </w:r>
      <w:proofErr w:type="spellStart"/>
      <w:r>
        <w:rPr>
          <w:rFonts w:asciiTheme="majorHAnsi" w:hAnsiTheme="majorHAnsi" w:cs="Times New Roman"/>
          <w:lang w:val="fr-FR"/>
        </w:rPr>
        <w:t>osmothérapie</w:t>
      </w:r>
      <w:proofErr w:type="spellEnd"/>
      <w:r>
        <w:rPr>
          <w:rFonts w:asciiTheme="majorHAnsi" w:hAnsiTheme="majorHAnsi" w:cs="Times New Roman"/>
          <w:lang w:val="fr-FR"/>
        </w:rPr>
        <w:t>/hypothermie/volet de décompression)</w:t>
      </w:r>
    </w:p>
    <w:p w14:paraId="340CE106" w14:textId="54FA2845" w:rsidR="00C86097" w:rsidRDefault="00C86097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  <w:r>
        <w:rPr>
          <w:rFonts w:asciiTheme="majorHAnsi" w:hAnsiTheme="majorHAnsi" w:cs="Times New Roman"/>
          <w:lang w:val="fr-FR"/>
        </w:rPr>
        <w:t>Seuil (</w:t>
      </w:r>
      <w:r w:rsidR="00B75A1D">
        <w:rPr>
          <w:rFonts w:asciiTheme="majorHAnsi" w:hAnsiTheme="majorHAnsi" w:cs="Times New Roman"/>
          <w:lang w:val="fr-FR"/>
        </w:rPr>
        <w:t xml:space="preserve">index de </w:t>
      </w:r>
      <w:proofErr w:type="spellStart"/>
      <w:r>
        <w:rPr>
          <w:rFonts w:asciiTheme="majorHAnsi" w:hAnsiTheme="majorHAnsi" w:cs="Times New Roman"/>
          <w:lang w:val="fr-FR"/>
        </w:rPr>
        <w:t>You</w:t>
      </w:r>
      <w:r w:rsidR="00B75A1D">
        <w:rPr>
          <w:rFonts w:asciiTheme="majorHAnsi" w:hAnsiTheme="majorHAnsi" w:cs="Times New Roman"/>
          <w:lang w:val="fr-FR"/>
        </w:rPr>
        <w:t>d</w:t>
      </w:r>
      <w:r>
        <w:rPr>
          <w:rFonts w:asciiTheme="majorHAnsi" w:hAnsiTheme="majorHAnsi" w:cs="Times New Roman"/>
          <w:lang w:val="fr-FR"/>
        </w:rPr>
        <w:t>en</w:t>
      </w:r>
      <w:proofErr w:type="spellEnd"/>
      <w:r>
        <w:rPr>
          <w:rFonts w:asciiTheme="majorHAnsi" w:hAnsiTheme="majorHAnsi" w:cs="Times New Roman"/>
          <w:lang w:val="fr-FR"/>
        </w:rPr>
        <w:t>)</w:t>
      </w:r>
    </w:p>
    <w:p w14:paraId="6D318D57" w14:textId="77777777" w:rsidR="00FC1A91" w:rsidRPr="005E3A8B" w:rsidRDefault="00FC1A91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</w:p>
    <w:p w14:paraId="4FB98D43" w14:textId="77777777" w:rsidR="005F0FC5" w:rsidRDefault="008D7A79" w:rsidP="00800435">
      <w:pPr>
        <w:widowControl w:val="0"/>
        <w:autoSpaceDE w:val="0"/>
        <w:autoSpaceDN w:val="0"/>
        <w:adjustRightInd w:val="0"/>
        <w:ind w:firstLine="708"/>
        <w:jc w:val="both"/>
        <w:rPr>
          <w:rFonts w:asciiTheme="majorHAnsi" w:hAnsiTheme="majorHAnsi" w:cs="Times New Roman"/>
          <w:lang w:val="fr-FR"/>
        </w:rPr>
      </w:pPr>
      <w:r w:rsidRPr="005E3A8B">
        <w:rPr>
          <w:rFonts w:asciiTheme="majorHAnsi" w:hAnsiTheme="majorHAnsi" w:cs="Times New Roman"/>
          <w:lang w:val="fr-FR"/>
        </w:rPr>
        <w:t>-</w:t>
      </w:r>
      <w:r w:rsidRPr="005F0FC5">
        <w:rPr>
          <w:rFonts w:asciiTheme="majorHAnsi" w:hAnsiTheme="majorHAnsi" w:cs="Times New Roman"/>
          <w:u w:val="single"/>
          <w:lang w:val="fr-FR"/>
        </w:rPr>
        <w:t>Apport d’une information par rapport aux scores de prédiction de mortalité</w:t>
      </w:r>
      <w:r w:rsidR="005F0FC5" w:rsidRPr="005F0FC5">
        <w:rPr>
          <w:rFonts w:asciiTheme="majorHAnsi" w:hAnsiTheme="majorHAnsi" w:cs="Times New Roman"/>
          <w:u w:val="single"/>
          <w:lang w:val="fr-FR"/>
        </w:rPr>
        <w:t xml:space="preserve"> de référence :</w:t>
      </w:r>
    </w:p>
    <w:p w14:paraId="06E8AB06" w14:textId="08C85297" w:rsidR="008D7A79" w:rsidRDefault="005F0FC5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  <w:r>
        <w:rPr>
          <w:rFonts w:asciiTheme="majorHAnsi" w:hAnsiTheme="majorHAnsi" w:cs="Times New Roman"/>
          <w:lang w:val="fr-FR"/>
        </w:rPr>
        <w:t>R</w:t>
      </w:r>
      <w:r w:rsidR="00FC1A91">
        <w:rPr>
          <w:rFonts w:asciiTheme="majorHAnsi" w:hAnsiTheme="majorHAnsi" w:cs="Times New Roman"/>
          <w:lang w:val="fr-FR"/>
        </w:rPr>
        <w:t>égression logistique multivariée (variable dépendante = décès (oui/non) ou chirurgie (oui/non)</w:t>
      </w:r>
      <w:r w:rsidR="00430ECF">
        <w:rPr>
          <w:rFonts w:asciiTheme="majorHAnsi" w:hAnsiTheme="majorHAnsi" w:cs="Times New Roman"/>
          <w:lang w:val="fr-FR"/>
        </w:rPr>
        <w:t xml:space="preserve"> ou mesure de contrôle de la PIC (oui/non)</w:t>
      </w:r>
      <w:r>
        <w:rPr>
          <w:rFonts w:asciiTheme="majorHAnsi" w:hAnsiTheme="majorHAnsi" w:cs="Times New Roman"/>
          <w:lang w:val="fr-FR"/>
        </w:rPr>
        <w:t xml:space="preserve">) en entrant l’IP connaissant le CRASH score </w:t>
      </w:r>
      <w:proofErr w:type="gramStart"/>
      <w:r>
        <w:rPr>
          <w:rFonts w:asciiTheme="majorHAnsi" w:hAnsiTheme="majorHAnsi" w:cs="Times New Roman"/>
          <w:lang w:val="fr-FR"/>
        </w:rPr>
        <w:t>ou</w:t>
      </w:r>
      <w:proofErr w:type="gramEnd"/>
      <w:r>
        <w:rPr>
          <w:rFonts w:asciiTheme="majorHAnsi" w:hAnsiTheme="majorHAnsi" w:cs="Times New Roman"/>
          <w:lang w:val="fr-FR"/>
        </w:rPr>
        <w:t xml:space="preserve"> l’IMPACT score. Calcul de l’aire sous la courbe </w:t>
      </w:r>
      <w:r w:rsidR="00C86097">
        <w:rPr>
          <w:rFonts w:asciiTheme="majorHAnsi" w:hAnsiTheme="majorHAnsi" w:cs="Times New Roman"/>
          <w:lang w:val="fr-FR"/>
        </w:rPr>
        <w:t>du modèle</w:t>
      </w:r>
      <w:r>
        <w:rPr>
          <w:rFonts w:asciiTheme="majorHAnsi" w:hAnsiTheme="majorHAnsi" w:cs="Times New Roman"/>
          <w:lang w:val="fr-FR"/>
        </w:rPr>
        <w:t xml:space="preserve"> avec et sans l’IP </w:t>
      </w:r>
      <w:r w:rsidR="00C86097">
        <w:rPr>
          <w:rFonts w:asciiTheme="majorHAnsi" w:hAnsiTheme="majorHAnsi" w:cs="Times New Roman"/>
          <w:lang w:val="fr-FR"/>
        </w:rPr>
        <w:t xml:space="preserve">(pas de comparaison des AUC </w:t>
      </w:r>
      <w:r>
        <w:rPr>
          <w:rFonts w:asciiTheme="majorHAnsi" w:hAnsiTheme="majorHAnsi" w:cs="Times New Roman"/>
          <w:lang w:val="fr-FR"/>
        </w:rPr>
        <w:t xml:space="preserve">car démontré comme étant </w:t>
      </w:r>
      <w:r w:rsidR="00C86097">
        <w:rPr>
          <w:rFonts w:asciiTheme="majorHAnsi" w:hAnsiTheme="majorHAnsi" w:cs="Times New Roman"/>
          <w:lang w:val="fr-FR"/>
        </w:rPr>
        <w:t>non valide dans des modèles emboîtés).</w:t>
      </w:r>
    </w:p>
    <w:p w14:paraId="6BE3F83E" w14:textId="12D9AC8A" w:rsidR="00322DA9" w:rsidRDefault="00322DA9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  <w:r>
        <w:rPr>
          <w:rFonts w:asciiTheme="majorHAnsi" w:hAnsiTheme="majorHAnsi" w:cs="Times New Roman"/>
          <w:lang w:val="fr-FR"/>
        </w:rPr>
        <w:t>Régression logistique multivariée (variable dépendante = décès (oui/non)) en entrant l’IP à l’arrivée et la notion « amél</w:t>
      </w:r>
      <w:r w:rsidR="00B75A1D">
        <w:rPr>
          <w:rFonts w:asciiTheme="majorHAnsi" w:hAnsiTheme="majorHAnsi" w:cs="Times New Roman"/>
          <w:lang w:val="fr-FR"/>
        </w:rPr>
        <w:t>i</w:t>
      </w:r>
      <w:r>
        <w:rPr>
          <w:rFonts w:asciiTheme="majorHAnsi" w:hAnsiTheme="majorHAnsi" w:cs="Times New Roman"/>
          <w:lang w:val="fr-FR"/>
        </w:rPr>
        <w:t xml:space="preserve">oration IP au cours des 24 heures » (oui/non) connaissant le CRASH </w:t>
      </w:r>
      <w:r>
        <w:rPr>
          <w:rFonts w:asciiTheme="majorHAnsi" w:hAnsiTheme="majorHAnsi" w:cs="Times New Roman"/>
          <w:lang w:val="fr-FR"/>
        </w:rPr>
        <w:lastRenderedPageBreak/>
        <w:t xml:space="preserve">score </w:t>
      </w:r>
      <w:proofErr w:type="gramStart"/>
      <w:r>
        <w:rPr>
          <w:rFonts w:asciiTheme="majorHAnsi" w:hAnsiTheme="majorHAnsi" w:cs="Times New Roman"/>
          <w:lang w:val="fr-FR"/>
        </w:rPr>
        <w:t>ou</w:t>
      </w:r>
      <w:proofErr w:type="gramEnd"/>
      <w:r>
        <w:rPr>
          <w:rFonts w:asciiTheme="majorHAnsi" w:hAnsiTheme="majorHAnsi" w:cs="Times New Roman"/>
          <w:lang w:val="fr-FR"/>
        </w:rPr>
        <w:t xml:space="preserve"> l’IMPACT score.</w:t>
      </w:r>
    </w:p>
    <w:p w14:paraId="1DD823FE" w14:textId="2F39D373" w:rsidR="00B9573E" w:rsidRDefault="00B9573E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  <w:r>
        <w:rPr>
          <w:rFonts w:asciiTheme="majorHAnsi" w:hAnsiTheme="majorHAnsi" w:cs="Times New Roman"/>
          <w:lang w:val="fr-FR"/>
        </w:rPr>
        <w:t xml:space="preserve">Les modèles seront ajustés sur les déterminants physiologiques connus du débit sanguin cérébral (et donc de l’IP) et sur les thérapeutiques </w:t>
      </w:r>
      <w:proofErr w:type="spellStart"/>
      <w:r>
        <w:rPr>
          <w:rFonts w:asciiTheme="majorHAnsi" w:hAnsiTheme="majorHAnsi" w:cs="Times New Roman"/>
          <w:lang w:val="fr-FR"/>
        </w:rPr>
        <w:t>préhospitalières</w:t>
      </w:r>
      <w:proofErr w:type="spellEnd"/>
      <w:r>
        <w:rPr>
          <w:rFonts w:asciiTheme="majorHAnsi" w:hAnsiTheme="majorHAnsi" w:cs="Times New Roman"/>
          <w:lang w:val="fr-FR"/>
        </w:rPr>
        <w:t xml:space="preserve"> qui modifient la pression intracrânienne, </w:t>
      </w:r>
      <w:proofErr w:type="gramStart"/>
      <w:r>
        <w:rPr>
          <w:rFonts w:asciiTheme="majorHAnsi" w:hAnsiTheme="majorHAnsi" w:cs="Times New Roman"/>
          <w:lang w:val="fr-FR"/>
        </w:rPr>
        <w:t>soit:</w:t>
      </w:r>
      <w:proofErr w:type="gramEnd"/>
      <w:r>
        <w:rPr>
          <w:rFonts w:asciiTheme="majorHAnsi" w:hAnsiTheme="majorHAnsi" w:cs="Times New Roman"/>
          <w:lang w:val="fr-FR"/>
        </w:rPr>
        <w:t xml:space="preserve"> PA à l’arrivée à l’hôpital, FC, PaCO</w:t>
      </w:r>
      <w:r w:rsidRPr="0091361A">
        <w:rPr>
          <w:rFonts w:asciiTheme="majorHAnsi" w:hAnsiTheme="majorHAnsi" w:cs="Times New Roman"/>
          <w:vertAlign w:val="subscript"/>
          <w:lang w:val="fr-FR"/>
        </w:rPr>
        <w:t>2</w:t>
      </w:r>
      <w:r>
        <w:rPr>
          <w:rFonts w:asciiTheme="majorHAnsi" w:hAnsiTheme="majorHAnsi" w:cs="Times New Roman"/>
          <w:lang w:val="fr-FR"/>
        </w:rPr>
        <w:t xml:space="preserve">, </w:t>
      </w:r>
      <w:proofErr w:type="spellStart"/>
      <w:r>
        <w:rPr>
          <w:rFonts w:asciiTheme="majorHAnsi" w:hAnsiTheme="majorHAnsi" w:cs="Times New Roman"/>
          <w:lang w:val="fr-FR"/>
        </w:rPr>
        <w:t>osmothérapie</w:t>
      </w:r>
      <w:proofErr w:type="spellEnd"/>
      <w:r>
        <w:rPr>
          <w:rFonts w:asciiTheme="majorHAnsi" w:hAnsiTheme="majorHAnsi" w:cs="Times New Roman"/>
          <w:lang w:val="fr-FR"/>
        </w:rPr>
        <w:t xml:space="preserve"> </w:t>
      </w:r>
      <w:proofErr w:type="spellStart"/>
      <w:r>
        <w:rPr>
          <w:rFonts w:asciiTheme="majorHAnsi" w:hAnsiTheme="majorHAnsi" w:cs="Times New Roman"/>
          <w:lang w:val="fr-FR"/>
        </w:rPr>
        <w:t>préhospitalière</w:t>
      </w:r>
      <w:proofErr w:type="spellEnd"/>
      <w:r w:rsidR="005465F7">
        <w:rPr>
          <w:rFonts w:asciiTheme="majorHAnsi" w:hAnsiTheme="majorHAnsi" w:cs="Times New Roman"/>
          <w:lang w:val="fr-FR"/>
        </w:rPr>
        <w:t xml:space="preserve">. Les modèles seront également ajustés sur la présence d’un choc hémorragique et d’un AIS hors crâne </w:t>
      </w:r>
      <w:r w:rsidR="005465F7">
        <w:rPr>
          <w:rFonts w:asciiTheme="majorHAnsi" w:hAnsiTheme="majorHAnsi" w:cs="Times New Roman"/>
          <w:lang w:val="fr-FR"/>
        </w:rPr>
        <w:sym w:font="Symbol" w:char="F0B3"/>
      </w:r>
      <w:r w:rsidR="005465F7">
        <w:rPr>
          <w:rFonts w:asciiTheme="majorHAnsi" w:hAnsiTheme="majorHAnsi" w:cs="Times New Roman"/>
          <w:lang w:val="fr-FR"/>
        </w:rPr>
        <w:t xml:space="preserve"> 3.</w:t>
      </w:r>
    </w:p>
    <w:p w14:paraId="1BA2F3DC" w14:textId="77777777" w:rsidR="0091361A" w:rsidRDefault="0091361A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</w:p>
    <w:p w14:paraId="20129B76" w14:textId="77777777" w:rsidR="00FD6AB6" w:rsidRDefault="0091361A" w:rsidP="00800435">
      <w:pPr>
        <w:widowControl w:val="0"/>
        <w:autoSpaceDE w:val="0"/>
        <w:autoSpaceDN w:val="0"/>
        <w:adjustRightInd w:val="0"/>
        <w:jc w:val="both"/>
        <w:rPr>
          <w:ins w:id="2" w:author="Utilisateur Microsoft Office" w:date="2018-10-26T22:12:00Z"/>
          <w:rFonts w:asciiTheme="majorHAnsi" w:hAnsiTheme="majorHAnsi" w:cs="Times New Roman"/>
          <w:lang w:val="fr-FR"/>
        </w:rPr>
      </w:pPr>
      <w:r>
        <w:rPr>
          <w:rFonts w:asciiTheme="majorHAnsi" w:hAnsiTheme="majorHAnsi" w:cs="Times New Roman"/>
          <w:lang w:val="fr-FR"/>
        </w:rPr>
        <w:tab/>
        <w:t>-</w:t>
      </w:r>
      <w:r w:rsidR="00FD6AB6" w:rsidRPr="00FD6AB6">
        <w:rPr>
          <w:rFonts w:asciiTheme="majorHAnsi" w:hAnsiTheme="majorHAnsi" w:cs="Times New Roman"/>
          <w:u w:val="single"/>
          <w:lang w:val="fr-FR"/>
        </w:rPr>
        <w:t>Techniques de reclassement</w:t>
      </w:r>
    </w:p>
    <w:p w14:paraId="5A6D211B" w14:textId="04E2B22C" w:rsidR="0091361A" w:rsidRDefault="0091361A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  <w:r>
        <w:rPr>
          <w:rFonts w:asciiTheme="majorHAnsi" w:hAnsiTheme="majorHAnsi" w:cs="Times New Roman"/>
          <w:lang w:val="fr-FR"/>
        </w:rPr>
        <w:t xml:space="preserve">Outre le test visant à évaluer la </w:t>
      </w:r>
      <w:proofErr w:type="spellStart"/>
      <w:r>
        <w:rPr>
          <w:rFonts w:asciiTheme="majorHAnsi" w:hAnsiTheme="majorHAnsi" w:cs="Times New Roman"/>
          <w:lang w:val="fr-FR"/>
        </w:rPr>
        <w:t>signicativité</w:t>
      </w:r>
      <w:proofErr w:type="spellEnd"/>
      <w:r>
        <w:rPr>
          <w:rFonts w:asciiTheme="majorHAnsi" w:hAnsiTheme="majorHAnsi" w:cs="Times New Roman"/>
          <w:lang w:val="fr-FR"/>
        </w:rPr>
        <w:t xml:space="preserve"> du coefficient de la variable « IP » dans les régressions logistiques intégrant l’IP, une analyse de l’apport d’information prédictive sera réalisée par reclassement (</w:t>
      </w:r>
      <w:r w:rsidR="00087AAB">
        <w:rPr>
          <w:rFonts w:asciiTheme="majorHAnsi" w:hAnsiTheme="majorHAnsi" w:cs="Times New Roman"/>
          <w:lang w:val="fr-FR"/>
        </w:rPr>
        <w:t xml:space="preserve">utilisation du Net Reclassification </w:t>
      </w:r>
      <w:proofErr w:type="spellStart"/>
      <w:r w:rsidR="00087AAB">
        <w:rPr>
          <w:rFonts w:asciiTheme="majorHAnsi" w:hAnsiTheme="majorHAnsi" w:cs="Times New Roman"/>
          <w:lang w:val="fr-FR"/>
        </w:rPr>
        <w:t>Improvement</w:t>
      </w:r>
      <w:proofErr w:type="spellEnd"/>
      <w:r w:rsidR="00087AAB">
        <w:rPr>
          <w:rFonts w:asciiTheme="majorHAnsi" w:hAnsiTheme="majorHAnsi" w:cs="Times New Roman"/>
          <w:lang w:val="fr-FR"/>
        </w:rPr>
        <w:t xml:space="preserve"> (NRI) et du Integrated Discrimination </w:t>
      </w:r>
      <w:proofErr w:type="spellStart"/>
      <w:r w:rsidR="00087AAB">
        <w:rPr>
          <w:rFonts w:asciiTheme="majorHAnsi" w:hAnsiTheme="majorHAnsi" w:cs="Times New Roman"/>
          <w:lang w:val="fr-FR"/>
        </w:rPr>
        <w:t>Improvement</w:t>
      </w:r>
      <w:proofErr w:type="spellEnd"/>
      <w:r w:rsidR="00087AAB">
        <w:rPr>
          <w:rFonts w:asciiTheme="majorHAnsi" w:hAnsiTheme="majorHAnsi" w:cs="Times New Roman"/>
          <w:lang w:val="fr-FR"/>
        </w:rPr>
        <w:t xml:space="preserve"> (IDI))</w:t>
      </w:r>
    </w:p>
    <w:p w14:paraId="3B9090B9" w14:textId="77777777" w:rsidR="00C86097" w:rsidRPr="00B255F5" w:rsidRDefault="00C86097" w:rsidP="00087AA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</w:p>
    <w:p w14:paraId="4BA64932" w14:textId="77777777" w:rsidR="002D4CDD" w:rsidRPr="005E3A8B" w:rsidRDefault="002D4CDD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fr-FR"/>
        </w:rPr>
      </w:pPr>
    </w:p>
    <w:p w14:paraId="4552E3BF" w14:textId="46468CDE" w:rsidR="00382273" w:rsidRPr="00D963F5" w:rsidRDefault="00597B00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  <w:r w:rsidRPr="005E3A8B">
        <w:rPr>
          <w:rFonts w:asciiTheme="majorHAnsi" w:hAnsiTheme="majorHAnsi" w:cs="Times New Roman"/>
          <w:b/>
          <w:lang w:val="fr-FR"/>
        </w:rPr>
        <w:t>Comité de pilotage :</w:t>
      </w:r>
      <w:r w:rsidR="00661223" w:rsidRPr="005E3A8B">
        <w:rPr>
          <w:rFonts w:asciiTheme="majorHAnsi" w:hAnsiTheme="majorHAnsi" w:cs="Times New Roman"/>
          <w:b/>
          <w:lang w:val="fr-FR"/>
        </w:rPr>
        <w:t xml:space="preserve"> </w:t>
      </w:r>
      <w:r w:rsidR="00124A4E" w:rsidRPr="00D963F5">
        <w:rPr>
          <w:rFonts w:asciiTheme="majorHAnsi" w:hAnsiTheme="majorHAnsi" w:cs="Times New Roman"/>
          <w:lang w:val="fr-FR"/>
        </w:rPr>
        <w:t xml:space="preserve">Anatole </w:t>
      </w:r>
      <w:proofErr w:type="spellStart"/>
      <w:r w:rsidR="00124A4E" w:rsidRPr="00D963F5">
        <w:rPr>
          <w:rFonts w:asciiTheme="majorHAnsi" w:hAnsiTheme="majorHAnsi" w:cs="Times New Roman"/>
          <w:lang w:val="fr-FR"/>
        </w:rPr>
        <w:t>Harrois</w:t>
      </w:r>
      <w:proofErr w:type="spellEnd"/>
      <w:r w:rsidR="00124A4E" w:rsidRPr="00D963F5">
        <w:rPr>
          <w:rFonts w:asciiTheme="majorHAnsi" w:hAnsiTheme="majorHAnsi" w:cs="Times New Roman"/>
          <w:lang w:val="fr-FR"/>
        </w:rPr>
        <w:t xml:space="preserve">, Sophie Hamada, Thomas </w:t>
      </w:r>
      <w:proofErr w:type="spellStart"/>
      <w:r w:rsidR="00124A4E" w:rsidRPr="00D963F5">
        <w:rPr>
          <w:rFonts w:asciiTheme="majorHAnsi" w:hAnsiTheme="majorHAnsi" w:cs="Times New Roman"/>
          <w:lang w:val="fr-FR"/>
        </w:rPr>
        <w:t>Geeraerts</w:t>
      </w:r>
      <w:proofErr w:type="spellEnd"/>
      <w:r w:rsidR="00124A4E" w:rsidRPr="00D963F5">
        <w:rPr>
          <w:rFonts w:asciiTheme="majorHAnsi" w:hAnsiTheme="majorHAnsi" w:cs="Times New Roman"/>
          <w:lang w:val="fr-FR"/>
        </w:rPr>
        <w:t xml:space="preserve">, </w:t>
      </w:r>
      <w:r w:rsidR="00D963F5" w:rsidRPr="00D963F5">
        <w:rPr>
          <w:rFonts w:asciiTheme="majorHAnsi" w:hAnsiTheme="majorHAnsi" w:cs="Times New Roman"/>
          <w:lang w:val="fr-FR"/>
        </w:rPr>
        <w:t xml:space="preserve">Julien </w:t>
      </w:r>
      <w:proofErr w:type="spellStart"/>
      <w:r w:rsidR="00D963F5" w:rsidRPr="00D963F5">
        <w:rPr>
          <w:rFonts w:asciiTheme="majorHAnsi" w:hAnsiTheme="majorHAnsi" w:cs="Times New Roman"/>
          <w:lang w:val="fr-FR"/>
        </w:rPr>
        <w:t>Pottecher</w:t>
      </w:r>
      <w:proofErr w:type="spellEnd"/>
      <w:r w:rsidR="00D963F5" w:rsidRPr="00D963F5">
        <w:rPr>
          <w:rFonts w:asciiTheme="majorHAnsi" w:hAnsiTheme="majorHAnsi" w:cs="Times New Roman"/>
          <w:lang w:val="fr-FR"/>
        </w:rPr>
        <w:t xml:space="preserve">, Marc Leone, Bernard </w:t>
      </w:r>
      <w:proofErr w:type="spellStart"/>
      <w:r w:rsidR="00D963F5" w:rsidRPr="00D963F5">
        <w:rPr>
          <w:rFonts w:asciiTheme="majorHAnsi" w:hAnsiTheme="majorHAnsi" w:cs="Times New Roman"/>
          <w:lang w:val="fr-FR"/>
        </w:rPr>
        <w:t>Vigué</w:t>
      </w:r>
      <w:proofErr w:type="spellEnd"/>
    </w:p>
    <w:p w14:paraId="5398D687" w14:textId="77777777" w:rsidR="00A07870" w:rsidRPr="005E3A8B" w:rsidRDefault="00A07870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lang w:val="fr-FR"/>
        </w:rPr>
      </w:pPr>
    </w:p>
    <w:p w14:paraId="296AE1B8" w14:textId="5B43BA11" w:rsidR="00A07870" w:rsidRDefault="007D720A" w:rsidP="0080043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ajorHAnsi" w:hAnsiTheme="majorHAnsi" w:cs="Times New Roman"/>
          <w:b/>
          <w:lang w:val="fr-FR"/>
        </w:rPr>
      </w:pPr>
      <w:r>
        <w:rPr>
          <w:rFonts w:asciiTheme="majorHAnsi" w:hAnsiTheme="majorHAnsi" w:cs="Times New Roman"/>
          <w:b/>
          <w:lang w:val="fr-FR"/>
        </w:rPr>
        <w:t xml:space="preserve">Ordre des noms </w:t>
      </w:r>
      <w:r w:rsidR="00E51448">
        <w:rPr>
          <w:rFonts w:asciiTheme="majorHAnsi" w:hAnsiTheme="majorHAnsi" w:cs="Times New Roman"/>
          <w:b/>
          <w:lang w:val="fr-FR"/>
        </w:rPr>
        <w:t>prévision</w:t>
      </w:r>
      <w:r w:rsidR="00E51448" w:rsidRPr="005E3A8B">
        <w:rPr>
          <w:rFonts w:asciiTheme="majorHAnsi" w:hAnsiTheme="majorHAnsi" w:cs="Times New Roman"/>
          <w:b/>
          <w:lang w:val="fr-FR"/>
        </w:rPr>
        <w:t>nel</w:t>
      </w:r>
      <w:r w:rsidR="00A07870" w:rsidRPr="005E3A8B">
        <w:rPr>
          <w:rFonts w:asciiTheme="majorHAnsi" w:hAnsiTheme="majorHAnsi" w:cs="Times New Roman"/>
          <w:b/>
          <w:lang w:val="fr-FR"/>
        </w:rPr>
        <w:t> :</w:t>
      </w:r>
    </w:p>
    <w:p w14:paraId="636C44F8" w14:textId="7A8AEA84" w:rsidR="005E3A8B" w:rsidRPr="007D720A" w:rsidRDefault="00FD6AB6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lang w:val="fr-FR"/>
        </w:rPr>
      </w:pPr>
      <w:r w:rsidRPr="005E3A8B">
        <w:rPr>
          <w:rFonts w:asciiTheme="majorHAnsi" w:hAnsiTheme="majorHAnsi" w:cs="Times New Roman"/>
          <w:lang w:val="fr-FR"/>
        </w:rPr>
        <w:t xml:space="preserve">Anatole </w:t>
      </w:r>
      <w:proofErr w:type="spellStart"/>
      <w:r w:rsidRPr="005E3A8B">
        <w:rPr>
          <w:rFonts w:asciiTheme="majorHAnsi" w:hAnsiTheme="majorHAnsi" w:cs="Times New Roman"/>
          <w:lang w:val="fr-FR"/>
        </w:rPr>
        <w:t>Harrois</w:t>
      </w:r>
      <w:proofErr w:type="spellEnd"/>
      <w:r>
        <w:rPr>
          <w:rFonts w:asciiTheme="majorHAnsi" w:hAnsiTheme="majorHAnsi" w:cs="Times New Roman"/>
          <w:lang w:val="fr-FR"/>
        </w:rPr>
        <w:t xml:space="preserve"> (1</w:t>
      </w:r>
      <w:r w:rsidRPr="00FD6AB6">
        <w:rPr>
          <w:rFonts w:asciiTheme="majorHAnsi" w:hAnsiTheme="majorHAnsi" w:cs="Times New Roman"/>
          <w:vertAlign w:val="superscript"/>
          <w:lang w:val="fr-FR"/>
        </w:rPr>
        <w:t>er</w:t>
      </w:r>
      <w:r>
        <w:rPr>
          <w:rFonts w:asciiTheme="majorHAnsi" w:hAnsiTheme="majorHAnsi" w:cs="Times New Roman"/>
          <w:lang w:val="fr-FR"/>
        </w:rPr>
        <w:t xml:space="preserve"> auteur), ……………………………………</w:t>
      </w:r>
      <w:proofErr w:type="gramStart"/>
      <w:r>
        <w:rPr>
          <w:rFonts w:asciiTheme="majorHAnsi" w:hAnsiTheme="majorHAnsi" w:cs="Times New Roman"/>
          <w:lang w:val="fr-FR"/>
        </w:rPr>
        <w:t>…….</w:t>
      </w:r>
      <w:proofErr w:type="gramEnd"/>
      <w:r>
        <w:rPr>
          <w:rFonts w:asciiTheme="majorHAnsi" w:hAnsiTheme="majorHAnsi" w:cs="Times New Roman"/>
          <w:lang w:val="fr-FR"/>
        </w:rPr>
        <w:t xml:space="preserve">, Bernard </w:t>
      </w:r>
      <w:proofErr w:type="spellStart"/>
      <w:r>
        <w:rPr>
          <w:rFonts w:asciiTheme="majorHAnsi" w:hAnsiTheme="majorHAnsi" w:cs="Times New Roman"/>
          <w:lang w:val="fr-FR"/>
        </w:rPr>
        <w:t>Vigué</w:t>
      </w:r>
      <w:proofErr w:type="spellEnd"/>
      <w:r>
        <w:rPr>
          <w:rFonts w:asciiTheme="majorHAnsi" w:hAnsiTheme="majorHAnsi" w:cs="Times New Roman"/>
          <w:lang w:val="fr-FR"/>
        </w:rPr>
        <w:t xml:space="preserve"> (Avant-dernier auteur), Sophie Hamada (Dernier auteur)</w:t>
      </w:r>
    </w:p>
    <w:p w14:paraId="2EFC73FE" w14:textId="77777777" w:rsidR="002F380A" w:rsidRPr="00382273" w:rsidRDefault="002F380A" w:rsidP="00800435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b/>
          <w:sz w:val="32"/>
          <w:szCs w:val="32"/>
          <w:lang w:val="fr-FR"/>
        </w:rPr>
      </w:pPr>
    </w:p>
    <w:p w14:paraId="32E04113" w14:textId="77777777" w:rsidR="00C5230C" w:rsidRDefault="00C5230C" w:rsidP="00800435">
      <w:pPr>
        <w:jc w:val="both"/>
        <w:rPr>
          <w:rFonts w:asciiTheme="majorHAnsi" w:hAnsiTheme="majorHAnsi"/>
          <w:b/>
          <w:lang w:val="fr-FR"/>
        </w:rPr>
      </w:pPr>
    </w:p>
    <w:p w14:paraId="29638F27" w14:textId="77777777" w:rsidR="009763C5" w:rsidRDefault="009763C5" w:rsidP="00800435">
      <w:pPr>
        <w:jc w:val="both"/>
        <w:rPr>
          <w:rFonts w:asciiTheme="majorHAnsi" w:hAnsiTheme="majorHAnsi"/>
          <w:lang w:val="fr-FR"/>
        </w:rPr>
      </w:pPr>
    </w:p>
    <w:p w14:paraId="6BC6D434" w14:textId="51C181B9" w:rsidR="006C5999" w:rsidRPr="006C5999" w:rsidRDefault="006C5999" w:rsidP="00800435">
      <w:pPr>
        <w:jc w:val="both"/>
        <w:rPr>
          <w:rFonts w:asciiTheme="majorHAnsi" w:hAnsiTheme="majorHAnsi"/>
          <w:lang w:val="fr-FR"/>
        </w:rPr>
      </w:pPr>
      <w:r>
        <w:rPr>
          <w:rFonts w:asciiTheme="majorHAnsi" w:hAnsiTheme="majorHAnsi"/>
          <w:lang w:val="fr-FR"/>
        </w:rPr>
        <w:t xml:space="preserve"> </w:t>
      </w:r>
    </w:p>
    <w:p w14:paraId="1F13A8A1" w14:textId="77777777" w:rsidR="00597B00" w:rsidRPr="00E503DC" w:rsidRDefault="00597B00" w:rsidP="00800435">
      <w:pPr>
        <w:jc w:val="both"/>
        <w:rPr>
          <w:lang w:val="fr-FR"/>
        </w:rPr>
      </w:pPr>
    </w:p>
    <w:sectPr w:rsidR="00597B00" w:rsidRPr="00E503DC" w:rsidSect="008C34B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274F9"/>
    <w:multiLevelType w:val="hybridMultilevel"/>
    <w:tmpl w:val="9806ADAC"/>
    <w:lvl w:ilvl="0" w:tplc="294CCAD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.R. H">
    <w15:presenceInfo w15:providerId="None" w15:userId="S.R. H"/>
  </w15:person>
  <w15:person w15:author="Utilisateur Microsoft Office">
    <w15:presenceInfo w15:providerId="None" w15:userId="Utilisateur 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CDD"/>
    <w:rsid w:val="000234D6"/>
    <w:rsid w:val="000477DA"/>
    <w:rsid w:val="00052159"/>
    <w:rsid w:val="000571C6"/>
    <w:rsid w:val="000649ED"/>
    <w:rsid w:val="0007260A"/>
    <w:rsid w:val="00083FC5"/>
    <w:rsid w:val="00085472"/>
    <w:rsid w:val="00087AAB"/>
    <w:rsid w:val="0009038E"/>
    <w:rsid w:val="000A6718"/>
    <w:rsid w:val="000E4142"/>
    <w:rsid w:val="000F42DF"/>
    <w:rsid w:val="000F75E7"/>
    <w:rsid w:val="00111F69"/>
    <w:rsid w:val="00124A4E"/>
    <w:rsid w:val="0012519B"/>
    <w:rsid w:val="00140DFA"/>
    <w:rsid w:val="00143F2B"/>
    <w:rsid w:val="001675D2"/>
    <w:rsid w:val="00185054"/>
    <w:rsid w:val="00192DBA"/>
    <w:rsid w:val="001A251A"/>
    <w:rsid w:val="001B2F86"/>
    <w:rsid w:val="001C68C7"/>
    <w:rsid w:val="001D1D70"/>
    <w:rsid w:val="001E0792"/>
    <w:rsid w:val="001E1DCB"/>
    <w:rsid w:val="001F08AD"/>
    <w:rsid w:val="00207F14"/>
    <w:rsid w:val="00210EEE"/>
    <w:rsid w:val="0026194B"/>
    <w:rsid w:val="00276EFC"/>
    <w:rsid w:val="00280E4A"/>
    <w:rsid w:val="002916F9"/>
    <w:rsid w:val="00294FCF"/>
    <w:rsid w:val="002977AC"/>
    <w:rsid w:val="002B5113"/>
    <w:rsid w:val="002C6B2D"/>
    <w:rsid w:val="002D4CDD"/>
    <w:rsid w:val="002F380A"/>
    <w:rsid w:val="0030494D"/>
    <w:rsid w:val="003120A0"/>
    <w:rsid w:val="00322DA9"/>
    <w:rsid w:val="00350319"/>
    <w:rsid w:val="00363914"/>
    <w:rsid w:val="00364B11"/>
    <w:rsid w:val="003720E3"/>
    <w:rsid w:val="00373DDC"/>
    <w:rsid w:val="00382273"/>
    <w:rsid w:val="003836FC"/>
    <w:rsid w:val="003B6759"/>
    <w:rsid w:val="003E4464"/>
    <w:rsid w:val="00426AB8"/>
    <w:rsid w:val="00430ECF"/>
    <w:rsid w:val="004453C4"/>
    <w:rsid w:val="0045283E"/>
    <w:rsid w:val="004618B2"/>
    <w:rsid w:val="0046344C"/>
    <w:rsid w:val="00464E66"/>
    <w:rsid w:val="004716F2"/>
    <w:rsid w:val="004767AB"/>
    <w:rsid w:val="00481C8B"/>
    <w:rsid w:val="00484883"/>
    <w:rsid w:val="00484EF9"/>
    <w:rsid w:val="004B4CB3"/>
    <w:rsid w:val="004B6C66"/>
    <w:rsid w:val="004B7C9F"/>
    <w:rsid w:val="004D1487"/>
    <w:rsid w:val="004D3BE8"/>
    <w:rsid w:val="004E2EBC"/>
    <w:rsid w:val="004F0D3B"/>
    <w:rsid w:val="005178D7"/>
    <w:rsid w:val="00525F1A"/>
    <w:rsid w:val="005465F7"/>
    <w:rsid w:val="005574F9"/>
    <w:rsid w:val="005808B6"/>
    <w:rsid w:val="005878DF"/>
    <w:rsid w:val="00597B00"/>
    <w:rsid w:val="005B265B"/>
    <w:rsid w:val="005C2CC0"/>
    <w:rsid w:val="005E3A8B"/>
    <w:rsid w:val="005F0FC5"/>
    <w:rsid w:val="005F7852"/>
    <w:rsid w:val="00600570"/>
    <w:rsid w:val="0062228A"/>
    <w:rsid w:val="0063381A"/>
    <w:rsid w:val="00643198"/>
    <w:rsid w:val="00661223"/>
    <w:rsid w:val="006665D3"/>
    <w:rsid w:val="00677D13"/>
    <w:rsid w:val="00681A75"/>
    <w:rsid w:val="006A6BD5"/>
    <w:rsid w:val="006C5999"/>
    <w:rsid w:val="006D09BD"/>
    <w:rsid w:val="006F21A0"/>
    <w:rsid w:val="007369CA"/>
    <w:rsid w:val="00737B19"/>
    <w:rsid w:val="00740145"/>
    <w:rsid w:val="00782708"/>
    <w:rsid w:val="007943B9"/>
    <w:rsid w:val="007A0B5E"/>
    <w:rsid w:val="007A7003"/>
    <w:rsid w:val="007B057E"/>
    <w:rsid w:val="007D3C08"/>
    <w:rsid w:val="007D720A"/>
    <w:rsid w:val="00800435"/>
    <w:rsid w:val="00800674"/>
    <w:rsid w:val="008201BC"/>
    <w:rsid w:val="00847CF8"/>
    <w:rsid w:val="008517DD"/>
    <w:rsid w:val="00856B21"/>
    <w:rsid w:val="00857F71"/>
    <w:rsid w:val="008732A3"/>
    <w:rsid w:val="008807EF"/>
    <w:rsid w:val="008865F9"/>
    <w:rsid w:val="00887B0D"/>
    <w:rsid w:val="00894526"/>
    <w:rsid w:val="008A3FE8"/>
    <w:rsid w:val="008B00C3"/>
    <w:rsid w:val="008C34BF"/>
    <w:rsid w:val="008D7A79"/>
    <w:rsid w:val="0091361A"/>
    <w:rsid w:val="00924542"/>
    <w:rsid w:val="00933202"/>
    <w:rsid w:val="0093414D"/>
    <w:rsid w:val="009400C9"/>
    <w:rsid w:val="0094282C"/>
    <w:rsid w:val="00974502"/>
    <w:rsid w:val="009763C5"/>
    <w:rsid w:val="00982339"/>
    <w:rsid w:val="00994F67"/>
    <w:rsid w:val="009A082A"/>
    <w:rsid w:val="009A7564"/>
    <w:rsid w:val="009B4597"/>
    <w:rsid w:val="00A007D8"/>
    <w:rsid w:val="00A07870"/>
    <w:rsid w:val="00A1679F"/>
    <w:rsid w:val="00A3324F"/>
    <w:rsid w:val="00A507BA"/>
    <w:rsid w:val="00A71240"/>
    <w:rsid w:val="00A74647"/>
    <w:rsid w:val="00A85240"/>
    <w:rsid w:val="00A86398"/>
    <w:rsid w:val="00AB3DE2"/>
    <w:rsid w:val="00AB61BA"/>
    <w:rsid w:val="00AC69CF"/>
    <w:rsid w:val="00B255F5"/>
    <w:rsid w:val="00B438E2"/>
    <w:rsid w:val="00B51C73"/>
    <w:rsid w:val="00B5207D"/>
    <w:rsid w:val="00B530E5"/>
    <w:rsid w:val="00B75A1D"/>
    <w:rsid w:val="00B921FC"/>
    <w:rsid w:val="00B93AE3"/>
    <w:rsid w:val="00B9573E"/>
    <w:rsid w:val="00BC4E56"/>
    <w:rsid w:val="00BD2A84"/>
    <w:rsid w:val="00BE50C7"/>
    <w:rsid w:val="00BF7CA2"/>
    <w:rsid w:val="00C40BE3"/>
    <w:rsid w:val="00C467BC"/>
    <w:rsid w:val="00C5230C"/>
    <w:rsid w:val="00C77CB0"/>
    <w:rsid w:val="00C856FD"/>
    <w:rsid w:val="00C86097"/>
    <w:rsid w:val="00CA3C24"/>
    <w:rsid w:val="00CC0505"/>
    <w:rsid w:val="00D10047"/>
    <w:rsid w:val="00D158E2"/>
    <w:rsid w:val="00D532A6"/>
    <w:rsid w:val="00D70DAC"/>
    <w:rsid w:val="00D772D2"/>
    <w:rsid w:val="00D85B36"/>
    <w:rsid w:val="00D963F5"/>
    <w:rsid w:val="00DB6E5B"/>
    <w:rsid w:val="00E00B41"/>
    <w:rsid w:val="00E27ABE"/>
    <w:rsid w:val="00E33634"/>
    <w:rsid w:val="00E35F3E"/>
    <w:rsid w:val="00E503DC"/>
    <w:rsid w:val="00E51448"/>
    <w:rsid w:val="00E66F4F"/>
    <w:rsid w:val="00E92F55"/>
    <w:rsid w:val="00EA1292"/>
    <w:rsid w:val="00EA6133"/>
    <w:rsid w:val="00EB2A7D"/>
    <w:rsid w:val="00EC2327"/>
    <w:rsid w:val="00EC3022"/>
    <w:rsid w:val="00EC4D23"/>
    <w:rsid w:val="00ED2396"/>
    <w:rsid w:val="00EE5C5B"/>
    <w:rsid w:val="00EE7D38"/>
    <w:rsid w:val="00F00169"/>
    <w:rsid w:val="00F03230"/>
    <w:rsid w:val="00F055F2"/>
    <w:rsid w:val="00F217C8"/>
    <w:rsid w:val="00F23444"/>
    <w:rsid w:val="00F27A5B"/>
    <w:rsid w:val="00F31C04"/>
    <w:rsid w:val="00F31C68"/>
    <w:rsid w:val="00F7542F"/>
    <w:rsid w:val="00F77F8E"/>
    <w:rsid w:val="00F82ECE"/>
    <w:rsid w:val="00F94A8D"/>
    <w:rsid w:val="00FA7098"/>
    <w:rsid w:val="00FB27C0"/>
    <w:rsid w:val="00FB5648"/>
    <w:rsid w:val="00FC1A91"/>
    <w:rsid w:val="00FC3AF7"/>
    <w:rsid w:val="00FD0F95"/>
    <w:rsid w:val="00FD6AB6"/>
    <w:rsid w:val="00FD776E"/>
    <w:rsid w:val="00FF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A263DB"/>
  <w14:defaultImageDpi w14:val="300"/>
  <w15:docId w15:val="{0ECDCB10-46BD-9348-A254-32522BA8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D7A7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D7A7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D7A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D7A7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D7A7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7A79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7A79"/>
    <w:rPr>
      <w:rFonts w:ascii="Times New Roman" w:hAnsi="Times New Roman" w:cs="Times New Roman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8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1301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Hamada</dc:creator>
  <cp:keywords/>
  <dc:description/>
  <cp:lastModifiedBy>Utilisateur Microsoft Office</cp:lastModifiedBy>
  <cp:revision>28</cp:revision>
  <dcterms:created xsi:type="dcterms:W3CDTF">2018-09-23T10:59:00Z</dcterms:created>
  <dcterms:modified xsi:type="dcterms:W3CDTF">2018-11-11T11:37:00Z</dcterms:modified>
</cp:coreProperties>
</file>